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FB59" w14:textId="77777777" w:rsidR="00E73D05" w:rsidRDefault="00E73D05">
      <w:pPr>
        <w:pStyle w:val="BodyText"/>
        <w:rPr>
          <w:rFonts w:ascii="Times New Roman"/>
        </w:rPr>
      </w:pPr>
    </w:p>
    <w:p w14:paraId="7079629D" w14:textId="77777777" w:rsidR="00E73D05" w:rsidRDefault="00E73D05">
      <w:pPr>
        <w:pStyle w:val="BodyText"/>
        <w:spacing w:before="5"/>
        <w:rPr>
          <w:rFonts w:ascii="Times New Roman"/>
          <w:sz w:val="17"/>
        </w:rPr>
      </w:pPr>
    </w:p>
    <w:p w14:paraId="7BC926B4" w14:textId="77777777" w:rsidR="00E73D05" w:rsidRDefault="009C1F7F">
      <w:pPr>
        <w:pStyle w:val="Title"/>
        <w:numPr>
          <w:ilvl w:val="0"/>
          <w:numId w:val="2"/>
        </w:numPr>
        <w:tabs>
          <w:tab w:val="left" w:pos="570"/>
          <w:tab w:val="left" w:pos="571"/>
        </w:tabs>
        <w:ind w:hanging="453"/>
      </w:pPr>
      <w:r>
        <w:rPr>
          <w:w w:val="105"/>
        </w:rPr>
        <w:t>Materials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5"/>
        </w:rPr>
        <w:t xml:space="preserve"> </w:t>
      </w:r>
      <w:r>
        <w:rPr>
          <w:w w:val="105"/>
        </w:rPr>
        <w:t>Methods</w:t>
      </w:r>
    </w:p>
    <w:p w14:paraId="6EDEC964" w14:textId="77777777" w:rsidR="00E73D05" w:rsidRDefault="00E73D05">
      <w:pPr>
        <w:pStyle w:val="BodyText"/>
        <w:spacing w:before="9"/>
        <w:rPr>
          <w:rFonts w:ascii="Century"/>
          <w:sz w:val="23"/>
        </w:rPr>
      </w:pPr>
    </w:p>
    <w:p w14:paraId="73E0E0DC" w14:textId="77777777" w:rsidR="00E73D05" w:rsidRDefault="009C1F7F">
      <w:pPr>
        <w:pStyle w:val="Heading1"/>
        <w:numPr>
          <w:ilvl w:val="1"/>
          <w:numId w:val="2"/>
        </w:numPr>
        <w:tabs>
          <w:tab w:val="left" w:pos="690"/>
          <w:tab w:val="left" w:pos="691"/>
        </w:tabs>
        <w:spacing w:before="1"/>
        <w:ind w:hanging="573"/>
      </w:pPr>
      <w:r>
        <w:rPr>
          <w:w w:val="105"/>
        </w:rPr>
        <w:t>Datasets</w:t>
      </w:r>
    </w:p>
    <w:p w14:paraId="151F488B" w14:textId="469E2156" w:rsidR="00E73D05" w:rsidRDefault="009C1F7F">
      <w:pPr>
        <w:pStyle w:val="BodyText"/>
        <w:spacing w:before="197" w:line="297" w:lineRule="auto"/>
        <w:ind w:left="118" w:right="381"/>
        <w:jc w:val="both"/>
      </w:pPr>
      <w:r>
        <w:rPr>
          <w:w w:val="132"/>
        </w:rPr>
        <w:t>B</w:t>
      </w:r>
      <w:r>
        <w:rPr>
          <w:w w:val="104"/>
        </w:rPr>
        <w:t>ot</w:t>
      </w:r>
      <w:r>
        <w:rPr>
          <w:w w:val="107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w w:val="107"/>
        </w:rPr>
        <w:t>d</w:t>
      </w:r>
      <w:r>
        <w:rPr>
          <w:w w:val="111"/>
        </w:rPr>
        <w:t>at</w:t>
      </w:r>
      <w:r>
        <w:rPr>
          <w:w w:val="104"/>
        </w:rPr>
        <w:t>as</w:t>
      </w:r>
      <w:r>
        <w:rPr>
          <w:w w:val="90"/>
        </w:rPr>
        <w:t>e</w:t>
      </w:r>
      <w:r>
        <w:rPr>
          <w:w w:val="117"/>
        </w:rPr>
        <w:t>t</w:t>
      </w:r>
      <w:r>
        <w:rPr>
          <w:w w:val="102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107"/>
        </w:rPr>
        <w:t>u</w:t>
      </w:r>
      <w:r>
        <w:rPr>
          <w:w w:val="102"/>
        </w:rPr>
        <w:t>s</w:t>
      </w:r>
      <w:r>
        <w:rPr>
          <w:w w:val="90"/>
        </w:rPr>
        <w:t>e</w:t>
      </w:r>
      <w:r>
        <w:rPr>
          <w:w w:val="107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w w:val="101"/>
        </w:rPr>
        <w:t>f</w:t>
      </w:r>
      <w:r>
        <w:rPr>
          <w:w w:val="103"/>
        </w:rPr>
        <w:t>or</w:t>
      </w:r>
      <w:r>
        <w:t xml:space="preserve"> </w:t>
      </w:r>
      <w:r>
        <w:rPr>
          <w:spacing w:val="-1"/>
        </w:rPr>
        <w:t xml:space="preserve"> </w:t>
      </w:r>
      <w:r>
        <w:rPr>
          <w:w w:val="117"/>
        </w:rPr>
        <w:t>t</w:t>
      </w:r>
      <w:r>
        <w:rPr>
          <w:w w:val="107"/>
        </w:rPr>
        <w:t>h</w:t>
      </w:r>
      <w:r>
        <w:rPr>
          <w:w w:val="90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06"/>
        </w:rPr>
        <w:t>c</w:t>
      </w:r>
      <w:r>
        <w:rPr>
          <w:w w:val="114"/>
        </w:rPr>
        <w:t>r</w:t>
      </w:r>
      <w:r>
        <w:rPr>
          <w:w w:val="90"/>
        </w:rPr>
        <w:t>e</w:t>
      </w:r>
      <w:r>
        <w:rPr>
          <w:w w:val="111"/>
        </w:rPr>
        <w:t>at</w:t>
      </w:r>
      <w:r>
        <w:rPr>
          <w:w w:val="122"/>
        </w:rPr>
        <w:t>i</w:t>
      </w:r>
      <w:r>
        <w:rPr>
          <w:w w:val="102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of</w:t>
      </w:r>
      <w:r>
        <w:t xml:space="preserve"> </w:t>
      </w:r>
      <w:r>
        <w:rPr>
          <w:spacing w:val="-1"/>
        </w:rPr>
        <w:t xml:space="preserve"> </w:t>
      </w:r>
      <w:r>
        <w:rPr>
          <w:w w:val="117"/>
        </w:rPr>
        <w:t>t</w:t>
      </w:r>
      <w:r>
        <w:rPr>
          <w:w w:val="107"/>
        </w:rPr>
        <w:t>h</w:t>
      </w:r>
      <w:r>
        <w:rPr>
          <w:w w:val="122"/>
        </w:rPr>
        <w:t>i</w:t>
      </w:r>
      <w:r>
        <w:rPr>
          <w:w w:val="102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w w:val="117"/>
        </w:rPr>
        <w:t>t</w:t>
      </w:r>
      <w:r>
        <w:rPr>
          <w:w w:val="107"/>
        </w:rPr>
        <w:t>h</w:t>
      </w:r>
      <w:r>
        <w:rPr>
          <w:w w:val="90"/>
        </w:rPr>
        <w:t>e</w:t>
      </w:r>
      <w:r>
        <w:rPr>
          <w:w w:val="102"/>
        </w:rPr>
        <w:t>s</w:t>
      </w:r>
      <w:r>
        <w:rPr>
          <w:w w:val="122"/>
        </w:rPr>
        <w:t>i</w:t>
      </w:r>
      <w:r>
        <w:rPr>
          <w:w w:val="102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6"/>
          <w:w w:val="102"/>
        </w:rPr>
        <w:t>w</w:t>
      </w:r>
      <w:r>
        <w:rPr>
          <w:w w:val="104"/>
        </w:rPr>
        <w:t>as</w:t>
      </w:r>
      <w:r>
        <w:t xml:space="preserve"> </w:t>
      </w:r>
      <w:r>
        <w:rPr>
          <w:spacing w:val="-1"/>
        </w:rPr>
        <w:t xml:space="preserve"> </w:t>
      </w:r>
      <w:r>
        <w:rPr>
          <w:w w:val="107"/>
        </w:rPr>
        <w:t>p</w:t>
      </w:r>
      <w:r>
        <w:rPr>
          <w:w w:val="114"/>
        </w:rPr>
        <w:t>r</w:t>
      </w:r>
      <w:r>
        <w:rPr>
          <w:spacing w:val="-6"/>
          <w:w w:val="96"/>
        </w:rPr>
        <w:t>o</w:t>
      </w:r>
      <w:r>
        <w:rPr>
          <w:w w:val="118"/>
        </w:rPr>
        <w:t>v</w:t>
      </w:r>
      <w:r>
        <w:rPr>
          <w:w w:val="122"/>
        </w:rPr>
        <w:t>i</w:t>
      </w:r>
      <w:r>
        <w:rPr>
          <w:w w:val="107"/>
        </w:rPr>
        <w:t>d</w:t>
      </w:r>
      <w:r>
        <w:rPr>
          <w:w w:val="90"/>
        </w:rPr>
        <w:t>e</w:t>
      </w:r>
      <w:r>
        <w:rPr>
          <w:w w:val="107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6"/>
          <w:w w:val="107"/>
        </w:rPr>
        <w:t>b</w:t>
      </w:r>
      <w:r>
        <w:rPr>
          <w:w w:val="118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144"/>
        </w:rPr>
        <w:t>ALK</w:t>
      </w:r>
      <w:r>
        <w:rPr>
          <w:w w:val="110"/>
        </w:rPr>
        <w:t>-</w:t>
      </w:r>
      <w:proofErr w:type="spellStart"/>
      <w:r>
        <w:rPr>
          <w:w w:val="120"/>
        </w:rPr>
        <w:t>A</w:t>
      </w:r>
      <w:r>
        <w:rPr>
          <w:spacing w:val="5"/>
          <w:w w:val="120"/>
        </w:rPr>
        <w:t>b</w:t>
      </w:r>
      <w:r>
        <w:rPr>
          <w:w w:val="90"/>
        </w:rPr>
        <w:t>e</w:t>
      </w:r>
      <w:r>
        <w:rPr>
          <w:w w:val="122"/>
        </w:rPr>
        <w:t>ll</w:t>
      </w:r>
      <w:r>
        <w:rPr>
          <w:spacing w:val="-102"/>
          <w:w w:val="174"/>
        </w:rPr>
        <w:t>´</w:t>
      </w:r>
      <w:r>
        <w:rPr>
          <w:w w:val="101"/>
        </w:rPr>
        <w:t>o</w:t>
      </w:r>
      <w:proofErr w:type="spellEnd"/>
      <w:r>
        <w:rPr>
          <w:w w:val="101"/>
        </w:rPr>
        <w:t>.</w:t>
      </w:r>
      <w:r>
        <w:t xml:space="preserve">  </w:t>
      </w:r>
      <w:r>
        <w:rPr>
          <w:spacing w:val="19"/>
        </w:rPr>
        <w:t xml:space="preserve"> </w:t>
      </w:r>
      <w:r>
        <w:rPr>
          <w:w w:val="150"/>
        </w:rPr>
        <w:t>T</w:t>
      </w:r>
      <w:r>
        <w:rPr>
          <w:w w:val="107"/>
        </w:rPr>
        <w:t>h</w:t>
      </w:r>
      <w:r>
        <w:rPr>
          <w:w w:val="90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6"/>
          <w:w w:val="117"/>
        </w:rPr>
        <w:t>t</w:t>
      </w:r>
      <w:r>
        <w:rPr>
          <w:spacing w:val="-6"/>
          <w:w w:val="102"/>
        </w:rPr>
        <w:t>w</w:t>
      </w:r>
      <w:r>
        <w:rPr>
          <w:w w:val="96"/>
        </w:rPr>
        <w:t>o</w:t>
      </w:r>
      <w:r>
        <w:t xml:space="preserve"> </w:t>
      </w:r>
      <w:r>
        <w:rPr>
          <w:spacing w:val="-2"/>
        </w:rPr>
        <w:t xml:space="preserve"> </w:t>
      </w:r>
      <w:r>
        <w:rPr>
          <w:w w:val="107"/>
        </w:rPr>
        <w:t>d</w:t>
      </w:r>
      <w:r>
        <w:rPr>
          <w:w w:val="111"/>
        </w:rPr>
        <w:t>at</w:t>
      </w:r>
      <w:r>
        <w:rPr>
          <w:w w:val="104"/>
        </w:rPr>
        <w:t>as</w:t>
      </w:r>
      <w:r>
        <w:rPr>
          <w:w w:val="90"/>
        </w:rPr>
        <w:t>e</w:t>
      </w:r>
      <w:r>
        <w:rPr>
          <w:w w:val="117"/>
        </w:rPr>
        <w:t>t</w:t>
      </w:r>
      <w:r>
        <w:rPr>
          <w:w w:val="102"/>
        </w:rPr>
        <w:t xml:space="preserve">s </w:t>
      </w:r>
      <w:r>
        <w:rPr>
          <w:w w:val="105"/>
        </w:rPr>
        <w:t>describe</w:t>
      </w:r>
      <w:del w:id="0" w:author="Morten Nielsen" w:date="2021-11-30T11:48:00Z">
        <w:r w:rsidDel="00E50256">
          <w:rPr>
            <w:w w:val="105"/>
          </w:rPr>
          <w:delText>s</w:delText>
        </w:r>
      </w:del>
      <w:r>
        <w:rPr>
          <w:w w:val="105"/>
        </w:rPr>
        <w:t xml:space="preserve"> donor’s positive immune stimulation to specific Ragweed- and Tree allergen peptides, </w:t>
      </w:r>
      <w:proofErr w:type="spellStart"/>
      <w:r>
        <w:rPr>
          <w:w w:val="105"/>
        </w:rPr>
        <w:t>respec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15"/>
        </w:rPr>
        <w:t>tively</w:t>
      </w:r>
      <w:proofErr w:type="spellEnd"/>
      <w:r>
        <w:rPr>
          <w:spacing w:val="-1"/>
          <w:w w:val="115"/>
        </w:rPr>
        <w:t>.</w:t>
      </w:r>
      <w:r>
        <w:rPr>
          <w:spacing w:val="17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immune</w:t>
      </w:r>
      <w:r>
        <w:rPr>
          <w:spacing w:val="-5"/>
          <w:w w:val="115"/>
        </w:rPr>
        <w:t xml:space="preserve"> </w:t>
      </w:r>
      <w:r>
        <w:rPr>
          <w:w w:val="115"/>
        </w:rPr>
        <w:t>stimulation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w w:val="115"/>
        </w:rPr>
        <w:t>quantified</w:t>
      </w:r>
      <w:r>
        <w:rPr>
          <w:spacing w:val="-4"/>
          <w:w w:val="115"/>
        </w:rPr>
        <w:t xml:space="preserve"> </w:t>
      </w:r>
      <w:r>
        <w:rPr>
          <w:w w:val="115"/>
        </w:rPr>
        <w:t>by</w:t>
      </w:r>
      <w:r>
        <w:rPr>
          <w:spacing w:val="-4"/>
          <w:w w:val="115"/>
        </w:rPr>
        <w:t xml:space="preserve"> </w:t>
      </w:r>
      <w:ins w:id="1" w:author="Morten Nielsen" w:date="2021-11-30T11:49:00Z">
        <w:r w:rsidR="00E50256">
          <w:rPr>
            <w:spacing w:val="-4"/>
            <w:w w:val="115"/>
          </w:rPr>
          <w:t xml:space="preserve">the </w:t>
        </w:r>
      </w:ins>
      <w:r>
        <w:rPr>
          <w:w w:val="120"/>
        </w:rPr>
        <w:t>T</w:t>
      </w:r>
      <w:r>
        <w:rPr>
          <w:spacing w:val="-6"/>
          <w:w w:val="120"/>
        </w:rPr>
        <w:t xml:space="preserve"> </w:t>
      </w:r>
      <w:r>
        <w:rPr>
          <w:w w:val="115"/>
        </w:rPr>
        <w:t>cell</w:t>
      </w:r>
      <w:r>
        <w:rPr>
          <w:spacing w:val="-4"/>
          <w:w w:val="115"/>
        </w:rPr>
        <w:t xml:space="preserve"> </w:t>
      </w:r>
      <w:r>
        <w:rPr>
          <w:w w:val="115"/>
        </w:rPr>
        <w:t>stimulation</w:t>
      </w:r>
      <w:r>
        <w:rPr>
          <w:spacing w:val="-4"/>
          <w:w w:val="115"/>
        </w:rPr>
        <w:t xml:space="preserve"> </w:t>
      </w:r>
      <w:r>
        <w:rPr>
          <w:w w:val="115"/>
        </w:rPr>
        <w:t>index</w:t>
      </w:r>
      <w:r>
        <w:rPr>
          <w:spacing w:val="-5"/>
          <w:w w:val="115"/>
        </w:rPr>
        <w:t xml:space="preserve"> </w:t>
      </w:r>
      <w:r>
        <w:rPr>
          <w:w w:val="115"/>
        </w:rPr>
        <w:t>(SI),</w:t>
      </w:r>
      <w:r>
        <w:rPr>
          <w:spacing w:val="-4"/>
          <w:w w:val="115"/>
        </w:rPr>
        <w:t xml:space="preserve"> </w:t>
      </w:r>
      <w:r>
        <w:rPr>
          <w:w w:val="115"/>
        </w:rPr>
        <w:t>which</w:t>
      </w:r>
      <w:r>
        <w:rPr>
          <w:spacing w:val="-4"/>
          <w:w w:val="115"/>
        </w:rPr>
        <w:t xml:space="preserve"> </w:t>
      </w:r>
      <w:r>
        <w:rPr>
          <w:w w:val="115"/>
        </w:rPr>
        <w:t>describes</w:t>
      </w:r>
      <w:r>
        <w:rPr>
          <w:spacing w:val="-4"/>
          <w:w w:val="115"/>
        </w:rPr>
        <w:t xml:space="preserve"> </w:t>
      </w:r>
      <w:r>
        <w:rPr>
          <w:w w:val="120"/>
        </w:rPr>
        <w:t>T</w:t>
      </w:r>
      <w:r>
        <w:rPr>
          <w:spacing w:val="-7"/>
          <w:w w:val="120"/>
        </w:rPr>
        <w:t xml:space="preserve"> </w:t>
      </w:r>
      <w:r>
        <w:rPr>
          <w:w w:val="115"/>
        </w:rPr>
        <w:t>cell</w:t>
      </w:r>
      <w:r>
        <w:rPr>
          <w:spacing w:val="-50"/>
          <w:w w:val="115"/>
        </w:rPr>
        <w:t xml:space="preserve"> </w:t>
      </w:r>
      <w:r>
        <w:rPr>
          <w:w w:val="115"/>
        </w:rPr>
        <w:t>proliferation</w:t>
      </w:r>
      <w:r>
        <w:rPr>
          <w:spacing w:val="13"/>
          <w:w w:val="115"/>
        </w:rPr>
        <w:t xml:space="preserve"> </w:t>
      </w:r>
      <w:r>
        <w:rPr>
          <w:w w:val="115"/>
        </w:rPr>
        <w:t>calculated</w:t>
      </w:r>
      <w:r>
        <w:rPr>
          <w:spacing w:val="14"/>
          <w:w w:val="115"/>
        </w:rPr>
        <w:t xml:space="preserve"> </w:t>
      </w:r>
      <w:r>
        <w:rPr>
          <w:w w:val="115"/>
        </w:rPr>
        <w:t>by:</w:t>
      </w:r>
    </w:p>
    <w:p w14:paraId="6C2EB045" w14:textId="77777777" w:rsidR="00E73D05" w:rsidRDefault="00E73D05">
      <w:pPr>
        <w:pStyle w:val="BodyText"/>
        <w:spacing w:before="3"/>
        <w:rPr>
          <w:sz w:val="8"/>
        </w:rPr>
      </w:pPr>
    </w:p>
    <w:p w14:paraId="562D349C" w14:textId="77777777" w:rsidR="00E73D05" w:rsidRDefault="00E73D05">
      <w:pPr>
        <w:rPr>
          <w:sz w:val="8"/>
        </w:rPr>
        <w:sectPr w:rsidR="00E73D05">
          <w:headerReference w:type="default" r:id="rId7"/>
          <w:footerReference w:type="default" r:id="rId8"/>
          <w:type w:val="continuous"/>
          <w:pgSz w:w="11910" w:h="16840"/>
          <w:pgMar w:top="2180" w:right="1180" w:bottom="1640" w:left="1180" w:header="1949" w:footer="1449" w:gutter="0"/>
          <w:pgNumType w:start="6"/>
          <w:cols w:space="708"/>
        </w:sectPr>
      </w:pPr>
    </w:p>
    <w:p w14:paraId="1F483418" w14:textId="77777777" w:rsidR="00E73D05" w:rsidRDefault="00E73D05">
      <w:pPr>
        <w:pStyle w:val="BodyText"/>
        <w:spacing w:before="10"/>
        <w:rPr>
          <w:sz w:val="16"/>
        </w:rPr>
      </w:pPr>
    </w:p>
    <w:p w14:paraId="30033404" w14:textId="77777777" w:rsidR="00E73D05" w:rsidRDefault="009C1F7F">
      <w:pPr>
        <w:spacing w:before="1"/>
        <w:jc w:val="right"/>
        <w:rPr>
          <w:sz w:val="20"/>
        </w:rPr>
      </w:pPr>
      <w:r>
        <w:rPr>
          <w:i/>
          <w:w w:val="155"/>
          <w:sz w:val="20"/>
        </w:rPr>
        <w:t>SI</w:t>
      </w:r>
      <w:r>
        <w:rPr>
          <w:i/>
          <w:spacing w:val="8"/>
          <w:w w:val="155"/>
          <w:sz w:val="20"/>
        </w:rPr>
        <w:t xml:space="preserve"> </w:t>
      </w:r>
      <w:r>
        <w:rPr>
          <w:w w:val="155"/>
          <w:sz w:val="20"/>
        </w:rPr>
        <w:t>=</w:t>
      </w:r>
    </w:p>
    <w:p w14:paraId="05EF593F" w14:textId="77777777" w:rsidR="00E73D05" w:rsidRDefault="009C1F7F">
      <w:pPr>
        <w:spacing w:before="68"/>
        <w:ind w:left="39"/>
        <w:jc w:val="center"/>
        <w:rPr>
          <w:i/>
          <w:sz w:val="20"/>
        </w:rPr>
      </w:pPr>
      <w:r>
        <w:br w:type="column"/>
      </w:r>
      <w:proofErr w:type="spellStart"/>
      <w:r>
        <w:rPr>
          <w:i/>
          <w:w w:val="110"/>
          <w:sz w:val="20"/>
        </w:rPr>
        <w:t>cpm</w:t>
      </w:r>
      <w:proofErr w:type="spellEnd"/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stim</w:t>
      </w:r>
    </w:p>
    <w:p w14:paraId="4A3F668E" w14:textId="77777777" w:rsidR="00E73D05" w:rsidRDefault="00E73D05">
      <w:pPr>
        <w:pStyle w:val="BodyText"/>
        <w:spacing w:before="9"/>
        <w:rPr>
          <w:i/>
          <w:sz w:val="2"/>
        </w:rPr>
      </w:pPr>
    </w:p>
    <w:p w14:paraId="7D4E36EA" w14:textId="77777777" w:rsidR="00E73D05" w:rsidRDefault="00AC529E">
      <w:pPr>
        <w:pStyle w:val="BodyText"/>
        <w:spacing w:line="20" w:lineRule="exact"/>
        <w:ind w:left="39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95E101" wp14:editId="34E5D21C">
                <wp:extent cx="1145540" cy="5715"/>
                <wp:effectExtent l="0" t="0" r="10160" b="6985"/>
                <wp:docPr id="38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5540" cy="5715"/>
                          <a:chOff x="0" y="0"/>
                          <a:chExt cx="1804" cy="9"/>
                        </a:xfrm>
                      </wpg:grpSpPr>
                      <wps:wsp>
                        <wps:cNvPr id="39" name="Line 40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1803" cy="0"/>
                          </a:xfrm>
                          <a:prstGeom prst="line">
                            <a:avLst/>
                          </a:prstGeom>
                          <a:noFill/>
                          <a:ln w="5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3735F" id="docshapegroup3" o:spid="_x0000_s1026" style="width:90.2pt;height:.45pt;mso-position-horizontal-relative:char;mso-position-vertical-relative:line" coordsize="1804,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">
                <v:line id="Line 40" o:spid="_x0000_s1027" style="position:absolute;visibility:visible;mso-wrap-style:square" from="0,4" to="1803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" strokeweight=".14358mm">
                  <o:lock v:ext="edit" shapetype="f"/>
                </v:line>
                <w10:anchorlock/>
              </v:group>
            </w:pict>
          </mc:Fallback>
        </mc:AlternateContent>
      </w:r>
    </w:p>
    <w:p w14:paraId="3C9DAD56" w14:textId="77777777" w:rsidR="00E73D05" w:rsidRDefault="009C1F7F">
      <w:pPr>
        <w:ind w:left="39"/>
        <w:jc w:val="center"/>
        <w:rPr>
          <w:i/>
          <w:sz w:val="20"/>
        </w:rPr>
      </w:pPr>
      <w:proofErr w:type="spellStart"/>
      <w:r>
        <w:rPr>
          <w:i/>
          <w:spacing w:val="-3"/>
          <w:w w:val="110"/>
          <w:sz w:val="20"/>
        </w:rPr>
        <w:t>cpm</w:t>
      </w:r>
      <w:proofErr w:type="spellEnd"/>
      <w:r>
        <w:rPr>
          <w:i/>
          <w:spacing w:val="-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medium</w:t>
      </w:r>
      <w:r>
        <w:rPr>
          <w:i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control</w:t>
      </w:r>
    </w:p>
    <w:p w14:paraId="080F9FAD" w14:textId="77777777" w:rsidR="00E73D05" w:rsidRDefault="009C1F7F">
      <w:pPr>
        <w:spacing w:before="10"/>
        <w:rPr>
          <w:i/>
          <w:sz w:val="16"/>
        </w:rPr>
      </w:pPr>
      <w:r>
        <w:br w:type="column"/>
      </w:r>
    </w:p>
    <w:p w14:paraId="5A6D64BF" w14:textId="77777777" w:rsidR="00E73D05" w:rsidRDefault="009C1F7F">
      <w:pPr>
        <w:pStyle w:val="BodyText"/>
        <w:spacing w:before="1"/>
        <w:ind w:right="381"/>
        <w:jc w:val="right"/>
      </w:pPr>
      <w:r>
        <w:rPr>
          <w:w w:val="120"/>
        </w:rPr>
        <w:t>(1)</w:t>
      </w:r>
    </w:p>
    <w:p w14:paraId="31BED65E" w14:textId="77777777" w:rsidR="00E73D05" w:rsidRDefault="00E73D05">
      <w:pPr>
        <w:jc w:val="right"/>
        <w:sectPr w:rsidR="00E73D05">
          <w:type w:val="continuous"/>
          <w:pgSz w:w="11910" w:h="16840"/>
          <w:pgMar w:top="2180" w:right="1180" w:bottom="1640" w:left="1180" w:header="1949" w:footer="1449" w:gutter="0"/>
          <w:cols w:num="3" w:space="708" w:equalWidth="0">
            <w:col w:w="3917" w:space="40"/>
            <w:col w:w="1843" w:space="39"/>
            <w:col w:w="3711"/>
          </w:cols>
        </w:sectPr>
      </w:pPr>
    </w:p>
    <w:p w14:paraId="0132ABF8" w14:textId="238792CD" w:rsidR="00E73D05" w:rsidRDefault="009C1F7F">
      <w:pPr>
        <w:pStyle w:val="BodyText"/>
        <w:spacing w:before="81" w:line="297" w:lineRule="auto"/>
        <w:ind w:left="118" w:right="381"/>
        <w:jc w:val="both"/>
      </w:pPr>
      <w:r>
        <w:rPr>
          <w:w w:val="110"/>
        </w:rPr>
        <w:t>The Ragweed dataset is describing 53 anonymous donor’s immune responses to 226 di</w:t>
      </w:r>
      <w:r>
        <w:rPr>
          <w:rFonts w:ascii="Times New Roman" w:hAnsi="Times New Roman"/>
          <w:w w:val="110"/>
        </w:rPr>
        <w:t>ff</w:t>
      </w:r>
      <w:r>
        <w:rPr>
          <w:w w:val="110"/>
        </w:rPr>
        <w:t xml:space="preserve">erent </w:t>
      </w:r>
      <w:proofErr w:type="spellStart"/>
      <w:r>
        <w:rPr>
          <w:w w:val="110"/>
        </w:rPr>
        <w:t>aller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05"/>
        </w:rPr>
        <w:t>gen peptides from 21 di</w:t>
      </w:r>
      <w:r>
        <w:rPr>
          <w:rFonts w:ascii="Times New Roman" w:hAnsi="Times New Roman"/>
          <w:w w:val="105"/>
        </w:rPr>
        <w:t>ff</w:t>
      </w:r>
      <w:r>
        <w:rPr>
          <w:w w:val="105"/>
        </w:rPr>
        <w:t>erent allergens derived from four related ragweed species: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Amb</w:t>
      </w:r>
      <w:proofErr w:type="spellEnd"/>
      <w:r>
        <w:rPr>
          <w:w w:val="105"/>
        </w:rPr>
        <w:t xml:space="preserve"> a (ambrosia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artemisiifolia</w:t>
      </w:r>
      <w:proofErr w:type="spellEnd"/>
      <w:r>
        <w:rPr>
          <w:w w:val="110"/>
        </w:rPr>
        <w:t xml:space="preserve">), </w:t>
      </w:r>
      <w:proofErr w:type="spellStart"/>
      <w:r>
        <w:rPr>
          <w:w w:val="110"/>
        </w:rPr>
        <w:t>Amb</w:t>
      </w:r>
      <w:proofErr w:type="spellEnd"/>
      <w:r>
        <w:rPr>
          <w:w w:val="110"/>
        </w:rPr>
        <w:t xml:space="preserve"> P (Ambrosia </w:t>
      </w:r>
      <w:proofErr w:type="spellStart"/>
      <w:r>
        <w:rPr>
          <w:w w:val="110"/>
        </w:rPr>
        <w:t>psilostachya</w:t>
      </w:r>
      <w:proofErr w:type="spellEnd"/>
      <w:r>
        <w:rPr>
          <w:w w:val="110"/>
        </w:rPr>
        <w:t xml:space="preserve">), </w:t>
      </w:r>
      <w:proofErr w:type="spellStart"/>
      <w:r>
        <w:rPr>
          <w:w w:val="110"/>
        </w:rPr>
        <w:t>Amb</w:t>
      </w:r>
      <w:proofErr w:type="spellEnd"/>
      <w:r>
        <w:rPr>
          <w:w w:val="110"/>
        </w:rPr>
        <w:t xml:space="preserve"> t (Ambrosia </w:t>
      </w:r>
      <w:proofErr w:type="spellStart"/>
      <w:r>
        <w:rPr>
          <w:w w:val="110"/>
        </w:rPr>
        <w:t>trifida</w:t>
      </w:r>
      <w:proofErr w:type="spellEnd"/>
      <w:r>
        <w:rPr>
          <w:w w:val="110"/>
        </w:rPr>
        <w:t xml:space="preserve">) and Art v (Artemisia </w:t>
      </w:r>
      <w:proofErr w:type="spellStart"/>
      <w:r>
        <w:rPr>
          <w:w w:val="110"/>
        </w:rPr>
        <w:t>vul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garis).</w:t>
      </w:r>
      <w:r>
        <w:rPr>
          <w:spacing w:val="39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total,</w:t>
      </w:r>
      <w:r>
        <w:rPr>
          <w:spacing w:val="17"/>
          <w:w w:val="110"/>
        </w:rPr>
        <w:t xml:space="preserve"> </w:t>
      </w:r>
      <w:r>
        <w:rPr>
          <w:w w:val="110"/>
        </w:rPr>
        <w:t>this</w:t>
      </w:r>
      <w:r>
        <w:rPr>
          <w:spacing w:val="17"/>
          <w:w w:val="110"/>
        </w:rPr>
        <w:t xml:space="preserve"> </w:t>
      </w:r>
      <w:r>
        <w:rPr>
          <w:w w:val="110"/>
        </w:rPr>
        <w:t>dataset</w:t>
      </w:r>
      <w:r>
        <w:rPr>
          <w:spacing w:val="16"/>
          <w:w w:val="110"/>
        </w:rPr>
        <w:t xml:space="preserve"> </w:t>
      </w:r>
      <w:r>
        <w:rPr>
          <w:w w:val="110"/>
        </w:rPr>
        <w:t>contains</w:t>
      </w:r>
      <w:r>
        <w:rPr>
          <w:spacing w:val="17"/>
          <w:w w:val="110"/>
        </w:rPr>
        <w:t xml:space="preserve"> </w:t>
      </w:r>
      <w:r>
        <w:rPr>
          <w:w w:val="110"/>
        </w:rPr>
        <w:t>6014</w:t>
      </w:r>
      <w:r>
        <w:rPr>
          <w:spacing w:val="16"/>
          <w:w w:val="110"/>
        </w:rPr>
        <w:t xml:space="preserve"> </w:t>
      </w:r>
      <w:r>
        <w:rPr>
          <w:w w:val="110"/>
        </w:rPr>
        <w:t>datapoints</w:t>
      </w:r>
      <w:ins w:id="2" w:author="Morten Nielsen" w:date="2021-11-30T11:51:00Z">
        <w:r w:rsidR="00E50256">
          <w:rPr>
            <w:w w:val="110"/>
          </w:rPr>
          <w:t>. Subsequently we will refer to</w:t>
        </w:r>
      </w:ins>
      <w:ins w:id="3" w:author="Morten Nielsen" w:date="2021-11-30T11:52:00Z">
        <w:r w:rsidR="00E50256">
          <w:rPr>
            <w:w w:val="110"/>
          </w:rPr>
          <w:t xml:space="preserve"> this data set</w:t>
        </w:r>
      </w:ins>
      <w:ins w:id="4" w:author="Morten Nielsen" w:date="2021-11-30T11:51:00Z">
        <w:r w:rsidR="00E50256">
          <w:rPr>
            <w:w w:val="110"/>
          </w:rPr>
          <w:t xml:space="preserve"> as the Ragweed data set</w:t>
        </w:r>
      </w:ins>
      <w:r>
        <w:rPr>
          <w:w w:val="110"/>
        </w:rPr>
        <w:t>.</w:t>
      </w:r>
    </w:p>
    <w:p w14:paraId="0FFBF814" w14:textId="77777777" w:rsidR="00E73D05" w:rsidRDefault="00E73D05">
      <w:pPr>
        <w:pStyle w:val="BodyText"/>
        <w:spacing w:before="1"/>
        <w:rPr>
          <w:sz w:val="25"/>
        </w:rPr>
      </w:pPr>
    </w:p>
    <w:p w14:paraId="5068C679" w14:textId="77777777" w:rsidR="00E73D05" w:rsidRDefault="009C1F7F">
      <w:pPr>
        <w:pStyle w:val="BodyText"/>
        <w:spacing w:line="297" w:lineRule="auto"/>
        <w:ind w:left="118" w:right="381"/>
        <w:jc w:val="both"/>
      </w:pPr>
      <w:r>
        <w:rPr>
          <w:w w:val="110"/>
        </w:rPr>
        <w:t>Further, the second dataset contains 32 anonymous donors’ response to 72 di</w:t>
      </w:r>
      <w:r>
        <w:rPr>
          <w:rFonts w:ascii="Times New Roman" w:hAnsi="Times New Roman"/>
          <w:w w:val="110"/>
        </w:rPr>
        <w:t>ff</w:t>
      </w:r>
      <w:r>
        <w:rPr>
          <w:w w:val="110"/>
        </w:rPr>
        <w:t>erent allergen pep-</w:t>
      </w:r>
      <w:r>
        <w:rPr>
          <w:spacing w:val="1"/>
          <w:w w:val="110"/>
        </w:rPr>
        <w:t xml:space="preserve"> </w:t>
      </w:r>
      <w:r>
        <w:rPr>
          <w:w w:val="110"/>
        </w:rPr>
        <w:t>tides</w:t>
      </w:r>
      <w:r>
        <w:rPr>
          <w:spacing w:val="-5"/>
          <w:w w:val="110"/>
        </w:rPr>
        <w:t xml:space="preserve"> </w:t>
      </w:r>
      <w:r>
        <w:rPr>
          <w:w w:val="110"/>
        </w:rPr>
        <w:t>derived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allergens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following</w:t>
      </w:r>
      <w:r>
        <w:rPr>
          <w:spacing w:val="-4"/>
          <w:w w:val="110"/>
        </w:rPr>
        <w:t xml:space="preserve"> </w:t>
      </w:r>
      <w:r>
        <w:rPr>
          <w:w w:val="110"/>
        </w:rPr>
        <w:t>tree</w:t>
      </w:r>
      <w:r>
        <w:rPr>
          <w:spacing w:val="-4"/>
          <w:w w:val="110"/>
        </w:rPr>
        <w:t xml:space="preserve"> </w:t>
      </w:r>
      <w:r>
        <w:rPr>
          <w:w w:val="110"/>
        </w:rPr>
        <w:t>species:</w:t>
      </w:r>
      <w:r>
        <w:rPr>
          <w:spacing w:val="12"/>
          <w:w w:val="110"/>
        </w:rPr>
        <w:t xml:space="preserve"> </w:t>
      </w:r>
      <w:r>
        <w:rPr>
          <w:w w:val="110"/>
        </w:rPr>
        <w:t>Alnus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glutinosa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(alder),</w:t>
      </w:r>
      <w:r>
        <w:rPr>
          <w:spacing w:val="-4"/>
          <w:w w:val="110"/>
        </w:rPr>
        <w:t xml:space="preserve"> </w:t>
      </w:r>
      <w:r>
        <w:rPr>
          <w:w w:val="110"/>
        </w:rPr>
        <w:t>Malus</w:t>
      </w:r>
      <w:r>
        <w:rPr>
          <w:spacing w:val="-4"/>
          <w:w w:val="110"/>
        </w:rPr>
        <w:t xml:space="preserve"> </w:t>
      </w:r>
      <w:r>
        <w:rPr>
          <w:w w:val="110"/>
        </w:rPr>
        <w:t>domestica</w:t>
      </w:r>
      <w:r>
        <w:rPr>
          <w:spacing w:val="-48"/>
          <w:w w:val="110"/>
        </w:rPr>
        <w:t xml:space="preserve"> </w:t>
      </w:r>
      <w:r>
        <w:rPr>
          <w:w w:val="110"/>
        </w:rPr>
        <w:t>(Apple)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Quercus</w:t>
      </w:r>
      <w:r>
        <w:rPr>
          <w:spacing w:val="16"/>
          <w:w w:val="110"/>
        </w:rPr>
        <w:t xml:space="preserve"> </w:t>
      </w:r>
      <w:r>
        <w:rPr>
          <w:w w:val="110"/>
        </w:rPr>
        <w:t>alba</w:t>
      </w:r>
      <w:r>
        <w:rPr>
          <w:spacing w:val="15"/>
          <w:w w:val="110"/>
        </w:rPr>
        <w:t xml:space="preserve"> </w:t>
      </w:r>
      <w:r>
        <w:rPr>
          <w:w w:val="110"/>
        </w:rPr>
        <w:t>(white</w:t>
      </w:r>
      <w:r>
        <w:rPr>
          <w:spacing w:val="16"/>
          <w:w w:val="110"/>
        </w:rPr>
        <w:t xml:space="preserve"> </w:t>
      </w:r>
      <w:r>
        <w:rPr>
          <w:w w:val="110"/>
        </w:rPr>
        <w:t>oak).</w:t>
      </w:r>
      <w:r>
        <w:rPr>
          <w:spacing w:val="37"/>
          <w:w w:val="110"/>
        </w:rPr>
        <w:t xml:space="preserve"> </w:t>
      </w:r>
      <w:r>
        <w:rPr>
          <w:w w:val="110"/>
        </w:rPr>
        <w:t>This</w:t>
      </w:r>
      <w:r>
        <w:rPr>
          <w:spacing w:val="16"/>
          <w:w w:val="110"/>
        </w:rPr>
        <w:t xml:space="preserve"> </w:t>
      </w:r>
      <w:r>
        <w:rPr>
          <w:w w:val="110"/>
        </w:rPr>
        <w:t>dataset</w:t>
      </w:r>
      <w:r>
        <w:rPr>
          <w:spacing w:val="15"/>
          <w:w w:val="110"/>
        </w:rPr>
        <w:t xml:space="preserve"> </w:t>
      </w:r>
      <w:r>
        <w:rPr>
          <w:w w:val="110"/>
        </w:rPr>
        <w:t>contains</w:t>
      </w:r>
      <w:r>
        <w:rPr>
          <w:spacing w:val="16"/>
          <w:w w:val="110"/>
        </w:rPr>
        <w:t xml:space="preserve"> </w:t>
      </w:r>
      <w:r>
        <w:rPr>
          <w:w w:val="110"/>
        </w:rPr>
        <w:t>2844</w:t>
      </w:r>
      <w:r>
        <w:rPr>
          <w:spacing w:val="15"/>
          <w:w w:val="110"/>
        </w:rPr>
        <w:t xml:space="preserve"> </w:t>
      </w:r>
      <w:r>
        <w:rPr>
          <w:w w:val="110"/>
        </w:rPr>
        <w:t>datapoints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total.</w:t>
      </w:r>
    </w:p>
    <w:p w14:paraId="5E92DF91" w14:textId="0CCF8185" w:rsidR="00E73D05" w:rsidRDefault="00AC529E">
      <w:pPr>
        <w:spacing w:before="3" w:line="297" w:lineRule="auto"/>
        <w:ind w:left="118" w:right="1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 wp14:anchorId="6FBA41A1" wp14:editId="5774A5F0">
                <wp:simplePos x="0" y="0"/>
                <wp:positionH relativeFrom="page">
                  <wp:posOffset>3616325</wp:posOffset>
                </wp:positionH>
                <wp:positionV relativeFrom="paragraph">
                  <wp:posOffset>120650</wp:posOffset>
                </wp:positionV>
                <wp:extent cx="40005" cy="0"/>
                <wp:effectExtent l="0" t="0" r="10795" b="12700"/>
                <wp:wrapNone/>
                <wp:docPr id="3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005" cy="0"/>
                        </a:xfrm>
                        <a:prstGeom prst="line">
                          <a:avLst/>
                        </a:prstGeom>
                        <a:noFill/>
                        <a:ln w="47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EEEA7" id="Line 38" o:spid="_x0000_s1026" style="position:absolute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4.75pt,9.5pt" to="287.9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" strokeweight=".1311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8000" behindDoc="1" locked="0" layoutInCell="1" allowOverlap="1" wp14:anchorId="310ECA1F" wp14:editId="1F6CCA40">
                <wp:simplePos x="0" y="0"/>
                <wp:positionH relativeFrom="page">
                  <wp:posOffset>4359275</wp:posOffset>
                </wp:positionH>
                <wp:positionV relativeFrom="paragraph">
                  <wp:posOffset>120650</wp:posOffset>
                </wp:positionV>
                <wp:extent cx="39370" cy="0"/>
                <wp:effectExtent l="0" t="0" r="11430" b="12700"/>
                <wp:wrapNone/>
                <wp:docPr id="3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  <a:noFill/>
                        <a:ln w="47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F1F6D" id="Line 37" o:spid="_x0000_s1026" style="position:absolute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25pt,9.5pt" to="346.35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" strokeweight=".1311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8512" behindDoc="1" locked="0" layoutInCell="1" allowOverlap="1" wp14:anchorId="2B97BB90" wp14:editId="770353A2">
                <wp:simplePos x="0" y="0"/>
                <wp:positionH relativeFrom="page">
                  <wp:posOffset>5056505</wp:posOffset>
                </wp:positionH>
                <wp:positionV relativeFrom="paragraph">
                  <wp:posOffset>120650</wp:posOffset>
                </wp:positionV>
                <wp:extent cx="39370" cy="0"/>
                <wp:effectExtent l="0" t="0" r="11430" b="12700"/>
                <wp:wrapNone/>
                <wp:docPr id="3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  <a:noFill/>
                        <a:ln w="47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FA7FD" id="Line 36" o:spid="_x0000_s1026" style="position:absolute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8.15pt,9.5pt" to="401.25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" strokeweight=".1311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9024" behindDoc="1" locked="0" layoutInCell="1" allowOverlap="1" wp14:anchorId="55AC6343" wp14:editId="5168F374">
                <wp:simplePos x="0" y="0"/>
                <wp:positionH relativeFrom="page">
                  <wp:posOffset>5560060</wp:posOffset>
                </wp:positionH>
                <wp:positionV relativeFrom="paragraph">
                  <wp:posOffset>120650</wp:posOffset>
                </wp:positionV>
                <wp:extent cx="39370" cy="0"/>
                <wp:effectExtent l="0" t="0" r="11430" b="12700"/>
                <wp:wrapNone/>
                <wp:docPr id="3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  <a:noFill/>
                        <a:ln w="47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716A0" id="Line 35" o:spid="_x0000_s1026" style="position:absolute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8pt,9.5pt" to="440.9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" strokeweight=".1311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9536" behindDoc="1" locked="0" layoutInCell="1" allowOverlap="1" wp14:anchorId="42509B7B" wp14:editId="29699E91">
                <wp:simplePos x="0" y="0"/>
                <wp:positionH relativeFrom="page">
                  <wp:posOffset>6328410</wp:posOffset>
                </wp:positionH>
                <wp:positionV relativeFrom="paragraph">
                  <wp:posOffset>120650</wp:posOffset>
                </wp:positionV>
                <wp:extent cx="39370" cy="0"/>
                <wp:effectExtent l="0" t="0" r="11430" b="12700"/>
                <wp:wrapNone/>
                <wp:docPr id="3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  <a:noFill/>
                        <a:ln w="47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4B5AB" id="Line 34" o:spid="_x0000_s1026" style="position:absolute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8.3pt,9.5pt" to="501.4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" strokeweight=".1311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3F4F532" wp14:editId="776F54CE">
                <wp:simplePos x="0" y="0"/>
                <wp:positionH relativeFrom="page">
                  <wp:posOffset>1311275</wp:posOffset>
                </wp:positionH>
                <wp:positionV relativeFrom="paragraph">
                  <wp:posOffset>313055</wp:posOffset>
                </wp:positionV>
                <wp:extent cx="40005" cy="0"/>
                <wp:effectExtent l="0" t="0" r="10795" b="12700"/>
                <wp:wrapNone/>
                <wp:docPr id="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005" cy="0"/>
                        </a:xfrm>
                        <a:prstGeom prst="line">
                          <a:avLst/>
                        </a:prstGeom>
                        <a:noFill/>
                        <a:ln w="47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6887F" id="Line 33" o:spid="_x0000_s1026" style="position:absolute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3.25pt,24.65pt" to="106.4pt,2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" strokeweight=".1311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05155448" wp14:editId="1E4F01EF">
                <wp:simplePos x="0" y="0"/>
                <wp:positionH relativeFrom="page">
                  <wp:posOffset>2342515</wp:posOffset>
                </wp:positionH>
                <wp:positionV relativeFrom="paragraph">
                  <wp:posOffset>313055</wp:posOffset>
                </wp:positionV>
                <wp:extent cx="38735" cy="0"/>
                <wp:effectExtent l="0" t="0" r="12065" b="12700"/>
                <wp:wrapNone/>
                <wp:docPr id="3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47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D6354" id="Line 32" o:spid="_x0000_s1026" style="position:absolute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4.45pt,24.65pt" to="187.5pt,2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" strokeweight=".1311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1072" behindDoc="1" locked="0" layoutInCell="1" allowOverlap="1" wp14:anchorId="5809F501" wp14:editId="110916A3">
                <wp:simplePos x="0" y="0"/>
                <wp:positionH relativeFrom="page">
                  <wp:posOffset>3321050</wp:posOffset>
                </wp:positionH>
                <wp:positionV relativeFrom="paragraph">
                  <wp:posOffset>313055</wp:posOffset>
                </wp:positionV>
                <wp:extent cx="38735" cy="0"/>
                <wp:effectExtent l="0" t="0" r="12065" b="12700"/>
                <wp:wrapNone/>
                <wp:docPr id="3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47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87141" id="Line 31" o:spid="_x0000_s1026" style="position:absolute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5pt,24.65pt" to="264.55pt,2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" strokeweight=".1311mm">
                <o:lock v:ext="edit" shapetype="f"/>
                <w10:wrap anchorx="page"/>
              </v:line>
            </w:pict>
          </mc:Fallback>
        </mc:AlternateContent>
      </w:r>
      <w:r w:rsidR="009C1F7F">
        <w:rPr>
          <w:w w:val="110"/>
          <w:sz w:val="20"/>
        </w:rPr>
        <w:t>Both</w:t>
      </w:r>
      <w:r w:rsidR="009C1F7F">
        <w:rPr>
          <w:spacing w:val="3"/>
          <w:w w:val="110"/>
          <w:sz w:val="20"/>
        </w:rPr>
        <w:t xml:space="preserve"> </w:t>
      </w:r>
      <w:r w:rsidR="009C1F7F">
        <w:rPr>
          <w:w w:val="110"/>
          <w:sz w:val="20"/>
        </w:rPr>
        <w:t>datasets</w:t>
      </w:r>
      <w:r w:rsidR="009C1F7F">
        <w:rPr>
          <w:spacing w:val="4"/>
          <w:w w:val="110"/>
          <w:sz w:val="20"/>
        </w:rPr>
        <w:t xml:space="preserve"> </w:t>
      </w:r>
      <w:r w:rsidR="009C1F7F">
        <w:rPr>
          <w:w w:val="110"/>
          <w:sz w:val="20"/>
        </w:rPr>
        <w:t>contain</w:t>
      </w:r>
      <w:r w:rsidR="009C1F7F">
        <w:rPr>
          <w:spacing w:val="4"/>
          <w:w w:val="110"/>
          <w:sz w:val="20"/>
        </w:rPr>
        <w:t xml:space="preserve"> </w:t>
      </w:r>
      <w:r w:rsidR="009C1F7F">
        <w:rPr>
          <w:w w:val="110"/>
          <w:sz w:val="20"/>
        </w:rPr>
        <w:t>7</w:t>
      </w:r>
      <w:r w:rsidR="009C1F7F">
        <w:rPr>
          <w:spacing w:val="4"/>
          <w:w w:val="110"/>
          <w:sz w:val="20"/>
        </w:rPr>
        <w:t xml:space="preserve"> </w:t>
      </w:r>
      <w:r w:rsidR="009C1F7F">
        <w:rPr>
          <w:w w:val="110"/>
          <w:sz w:val="20"/>
        </w:rPr>
        <w:t>attributes:</w:t>
      </w:r>
      <w:r w:rsidR="009C1F7F">
        <w:rPr>
          <w:spacing w:val="43"/>
          <w:w w:val="110"/>
          <w:sz w:val="20"/>
        </w:rPr>
        <w:t xml:space="preserve"> </w:t>
      </w:r>
      <w:r w:rsidR="009C1F7F">
        <w:rPr>
          <w:i/>
          <w:w w:val="110"/>
          <w:sz w:val="20"/>
        </w:rPr>
        <w:t>Donor</w:t>
      </w:r>
      <w:r w:rsidR="009C1F7F">
        <w:rPr>
          <w:i/>
          <w:spacing w:val="12"/>
          <w:w w:val="110"/>
          <w:sz w:val="20"/>
        </w:rPr>
        <w:t xml:space="preserve"> </w:t>
      </w:r>
      <w:r w:rsidR="009C1F7F">
        <w:rPr>
          <w:i/>
          <w:w w:val="110"/>
          <w:sz w:val="20"/>
        </w:rPr>
        <w:t>ID</w:t>
      </w:r>
      <w:r w:rsidR="009C1F7F">
        <w:rPr>
          <w:w w:val="110"/>
          <w:sz w:val="20"/>
        </w:rPr>
        <w:t>,</w:t>
      </w:r>
      <w:r w:rsidR="009C1F7F">
        <w:rPr>
          <w:spacing w:val="4"/>
          <w:w w:val="110"/>
          <w:sz w:val="20"/>
        </w:rPr>
        <w:t xml:space="preserve"> </w:t>
      </w:r>
      <w:r w:rsidR="009C1F7F">
        <w:rPr>
          <w:i/>
          <w:w w:val="110"/>
          <w:sz w:val="20"/>
        </w:rPr>
        <w:t>Ori</w:t>
      </w:r>
      <w:r w:rsidR="009C1F7F">
        <w:rPr>
          <w:i/>
          <w:spacing w:val="39"/>
          <w:w w:val="110"/>
          <w:sz w:val="20"/>
        </w:rPr>
        <w:t xml:space="preserve"> </w:t>
      </w:r>
      <w:r w:rsidR="009C1F7F">
        <w:rPr>
          <w:i/>
          <w:w w:val="110"/>
          <w:sz w:val="20"/>
        </w:rPr>
        <w:t>protein</w:t>
      </w:r>
      <w:r w:rsidR="009C1F7F">
        <w:rPr>
          <w:w w:val="110"/>
          <w:sz w:val="20"/>
        </w:rPr>
        <w:t>,</w:t>
      </w:r>
      <w:r w:rsidR="009C1F7F">
        <w:rPr>
          <w:spacing w:val="8"/>
          <w:w w:val="110"/>
          <w:sz w:val="20"/>
        </w:rPr>
        <w:t xml:space="preserve"> </w:t>
      </w:r>
      <w:r w:rsidR="009C1F7F">
        <w:rPr>
          <w:i/>
          <w:w w:val="110"/>
          <w:sz w:val="20"/>
        </w:rPr>
        <w:t>Ori</w:t>
      </w:r>
      <w:r w:rsidR="009C1F7F">
        <w:rPr>
          <w:i/>
          <w:spacing w:val="39"/>
          <w:w w:val="110"/>
          <w:sz w:val="20"/>
        </w:rPr>
        <w:t xml:space="preserve"> </w:t>
      </w:r>
      <w:proofErr w:type="spellStart"/>
      <w:r w:rsidR="009C1F7F">
        <w:rPr>
          <w:i/>
          <w:w w:val="110"/>
          <w:sz w:val="20"/>
        </w:rPr>
        <w:t>pepseq</w:t>
      </w:r>
      <w:proofErr w:type="spellEnd"/>
      <w:r w:rsidR="009C1F7F">
        <w:rPr>
          <w:w w:val="110"/>
          <w:sz w:val="20"/>
        </w:rPr>
        <w:t>,</w:t>
      </w:r>
      <w:r w:rsidR="009C1F7F">
        <w:rPr>
          <w:spacing w:val="8"/>
          <w:w w:val="110"/>
          <w:sz w:val="20"/>
        </w:rPr>
        <w:t xml:space="preserve"> </w:t>
      </w:r>
      <w:r w:rsidR="009C1F7F">
        <w:rPr>
          <w:i/>
          <w:w w:val="110"/>
          <w:sz w:val="20"/>
        </w:rPr>
        <w:t>Ori</w:t>
      </w:r>
      <w:r w:rsidR="009C1F7F">
        <w:rPr>
          <w:i/>
          <w:spacing w:val="39"/>
          <w:w w:val="110"/>
          <w:sz w:val="20"/>
        </w:rPr>
        <w:t xml:space="preserve"> </w:t>
      </w:r>
      <w:r w:rsidR="009C1F7F">
        <w:rPr>
          <w:i/>
          <w:w w:val="110"/>
          <w:sz w:val="20"/>
        </w:rPr>
        <w:t>SI</w:t>
      </w:r>
      <w:r w:rsidR="009C1F7F">
        <w:rPr>
          <w:w w:val="110"/>
          <w:sz w:val="20"/>
        </w:rPr>
        <w:t>,</w:t>
      </w:r>
      <w:r w:rsidR="009C1F7F">
        <w:rPr>
          <w:spacing w:val="8"/>
          <w:w w:val="110"/>
          <w:sz w:val="20"/>
        </w:rPr>
        <w:t xml:space="preserve"> </w:t>
      </w:r>
      <w:r w:rsidR="009C1F7F">
        <w:rPr>
          <w:i/>
          <w:w w:val="110"/>
          <w:sz w:val="20"/>
        </w:rPr>
        <w:t>V</w:t>
      </w:r>
      <w:r w:rsidR="009C1F7F">
        <w:rPr>
          <w:i/>
          <w:spacing w:val="4"/>
          <w:w w:val="110"/>
          <w:sz w:val="20"/>
        </w:rPr>
        <w:t xml:space="preserve"> </w:t>
      </w:r>
      <w:proofErr w:type="spellStart"/>
      <w:r w:rsidR="009C1F7F">
        <w:rPr>
          <w:i/>
          <w:w w:val="110"/>
          <w:sz w:val="20"/>
        </w:rPr>
        <w:t>ar</w:t>
      </w:r>
      <w:proofErr w:type="spellEnd"/>
      <w:r w:rsidR="009C1F7F">
        <w:rPr>
          <w:i/>
          <w:spacing w:val="46"/>
          <w:w w:val="110"/>
          <w:sz w:val="20"/>
        </w:rPr>
        <w:t xml:space="preserve"> </w:t>
      </w:r>
      <w:r w:rsidR="009C1F7F">
        <w:rPr>
          <w:i/>
          <w:w w:val="110"/>
          <w:sz w:val="20"/>
        </w:rPr>
        <w:t>protein</w:t>
      </w:r>
      <w:r w:rsidR="009C1F7F">
        <w:rPr>
          <w:w w:val="110"/>
          <w:sz w:val="20"/>
        </w:rPr>
        <w:t>,</w:t>
      </w:r>
      <w:r w:rsidR="009C1F7F">
        <w:rPr>
          <w:spacing w:val="8"/>
          <w:w w:val="110"/>
          <w:sz w:val="20"/>
        </w:rPr>
        <w:t xml:space="preserve"> </w:t>
      </w:r>
      <w:r w:rsidR="009C1F7F">
        <w:rPr>
          <w:i/>
          <w:w w:val="110"/>
          <w:sz w:val="20"/>
        </w:rPr>
        <w:t>V</w:t>
      </w:r>
      <w:r w:rsidR="009C1F7F">
        <w:rPr>
          <w:i/>
          <w:spacing w:val="4"/>
          <w:w w:val="110"/>
          <w:sz w:val="20"/>
        </w:rPr>
        <w:t xml:space="preserve"> </w:t>
      </w:r>
      <w:proofErr w:type="spellStart"/>
      <w:r w:rsidR="009C1F7F">
        <w:rPr>
          <w:i/>
          <w:w w:val="110"/>
          <w:sz w:val="20"/>
        </w:rPr>
        <w:t>ar</w:t>
      </w:r>
      <w:proofErr w:type="spellEnd"/>
      <w:r w:rsidR="009C1F7F">
        <w:rPr>
          <w:i/>
          <w:spacing w:val="46"/>
          <w:w w:val="110"/>
          <w:sz w:val="20"/>
        </w:rPr>
        <w:t xml:space="preserve"> </w:t>
      </w:r>
      <w:proofErr w:type="spellStart"/>
      <w:r w:rsidR="009C1F7F">
        <w:rPr>
          <w:i/>
          <w:w w:val="110"/>
          <w:sz w:val="20"/>
        </w:rPr>
        <w:t>pepseq</w:t>
      </w:r>
      <w:proofErr w:type="spellEnd"/>
      <w:r w:rsidR="009C1F7F">
        <w:rPr>
          <w:i/>
          <w:spacing w:val="-47"/>
          <w:w w:val="110"/>
          <w:sz w:val="20"/>
        </w:rPr>
        <w:t xml:space="preserve"> </w:t>
      </w:r>
      <w:r w:rsidR="009C1F7F">
        <w:rPr>
          <w:w w:val="110"/>
          <w:sz w:val="20"/>
        </w:rPr>
        <w:t xml:space="preserve">and </w:t>
      </w:r>
      <w:r w:rsidR="009C1F7F">
        <w:rPr>
          <w:i/>
          <w:w w:val="110"/>
          <w:sz w:val="20"/>
        </w:rPr>
        <w:t xml:space="preserve">V </w:t>
      </w:r>
      <w:proofErr w:type="spellStart"/>
      <w:r w:rsidR="009C1F7F">
        <w:rPr>
          <w:i/>
          <w:w w:val="110"/>
          <w:sz w:val="20"/>
        </w:rPr>
        <w:t>ar</w:t>
      </w:r>
      <w:proofErr w:type="spellEnd"/>
      <w:r w:rsidR="009C1F7F">
        <w:rPr>
          <w:i/>
          <w:w w:val="110"/>
          <w:sz w:val="20"/>
        </w:rPr>
        <w:t xml:space="preserve"> SI</w:t>
      </w:r>
      <w:r w:rsidR="009C1F7F">
        <w:rPr>
          <w:w w:val="110"/>
          <w:sz w:val="20"/>
        </w:rPr>
        <w:t>.</w:t>
      </w:r>
      <w:r w:rsidR="009C1F7F">
        <w:rPr>
          <w:spacing w:val="1"/>
          <w:w w:val="110"/>
          <w:sz w:val="20"/>
        </w:rPr>
        <w:t xml:space="preserve"> </w:t>
      </w:r>
      <w:r w:rsidR="009C1F7F">
        <w:rPr>
          <w:w w:val="110"/>
          <w:sz w:val="20"/>
        </w:rPr>
        <w:t>Here, the ’</w:t>
      </w:r>
      <w:proofErr w:type="spellStart"/>
      <w:r w:rsidR="009C1F7F">
        <w:rPr>
          <w:w w:val="110"/>
          <w:sz w:val="20"/>
        </w:rPr>
        <w:t>ori</w:t>
      </w:r>
      <w:proofErr w:type="spellEnd"/>
      <w:r w:rsidR="009C1F7F">
        <w:rPr>
          <w:w w:val="110"/>
          <w:sz w:val="20"/>
        </w:rPr>
        <w:t xml:space="preserve"> protein’ and ’var protein’ attributes describes names of the allergens which</w:t>
      </w:r>
      <w:r w:rsidR="009C1F7F">
        <w:rPr>
          <w:spacing w:val="1"/>
          <w:w w:val="110"/>
          <w:sz w:val="20"/>
        </w:rPr>
        <w:t xml:space="preserve"> </w:t>
      </w:r>
      <w:r w:rsidR="009C1F7F">
        <w:rPr>
          <w:w w:val="110"/>
          <w:sz w:val="20"/>
        </w:rPr>
        <w:t>the peptides are derived from. The sequence length of the allergen peptides varies from 19 to 23 amino</w:t>
      </w:r>
      <w:r w:rsidR="009C1F7F">
        <w:rPr>
          <w:spacing w:val="-47"/>
          <w:w w:val="110"/>
          <w:sz w:val="20"/>
        </w:rPr>
        <w:t xml:space="preserve"> </w:t>
      </w:r>
      <w:r w:rsidR="009C1F7F">
        <w:rPr>
          <w:w w:val="115"/>
          <w:sz w:val="20"/>
        </w:rPr>
        <w:t>acids.</w:t>
      </w:r>
      <w:ins w:id="5" w:author="Morten Nielsen" w:date="2021-11-30T11:52:00Z">
        <w:r w:rsidR="00E50256">
          <w:rPr>
            <w:w w:val="115"/>
            <w:sz w:val="20"/>
          </w:rPr>
          <w:t xml:space="preserve"> </w:t>
        </w:r>
        <w:r w:rsidR="00E50256" w:rsidRPr="00E50256">
          <w:rPr>
            <w:w w:val="115"/>
            <w:sz w:val="20"/>
          </w:rPr>
          <w:t xml:space="preserve">Subsequently we will refer to this data set as the </w:t>
        </w:r>
        <w:r w:rsidR="00E50256">
          <w:rPr>
            <w:w w:val="115"/>
            <w:sz w:val="20"/>
          </w:rPr>
          <w:t>Tree</w:t>
        </w:r>
        <w:r w:rsidR="00E50256" w:rsidRPr="00E50256">
          <w:rPr>
            <w:w w:val="115"/>
            <w:sz w:val="20"/>
          </w:rPr>
          <w:t xml:space="preserve"> data set</w:t>
        </w:r>
      </w:ins>
    </w:p>
    <w:p w14:paraId="4397AA79" w14:textId="77777777" w:rsidR="00E73D05" w:rsidRDefault="00E73D05">
      <w:pPr>
        <w:pStyle w:val="BodyText"/>
        <w:spacing w:before="2"/>
        <w:rPr>
          <w:sz w:val="22"/>
        </w:rPr>
      </w:pPr>
    </w:p>
    <w:p w14:paraId="2C73B3E8" w14:textId="77777777" w:rsidR="00E73D05" w:rsidRDefault="009C1F7F">
      <w:pPr>
        <w:pStyle w:val="Heading1"/>
        <w:numPr>
          <w:ilvl w:val="1"/>
          <w:numId w:val="2"/>
        </w:numPr>
        <w:tabs>
          <w:tab w:val="left" w:pos="690"/>
          <w:tab w:val="left" w:pos="691"/>
        </w:tabs>
        <w:ind w:hanging="573"/>
      </w:pPr>
      <w:r>
        <w:rPr>
          <w:w w:val="105"/>
        </w:rPr>
        <w:t>Data</w:t>
      </w:r>
      <w:r>
        <w:rPr>
          <w:spacing w:val="29"/>
          <w:w w:val="105"/>
        </w:rPr>
        <w:t xml:space="preserve"> </w:t>
      </w:r>
      <w:r>
        <w:rPr>
          <w:w w:val="105"/>
        </w:rPr>
        <w:t>processing</w:t>
      </w:r>
    </w:p>
    <w:p w14:paraId="6DC99DDA" w14:textId="25F9E8EE" w:rsidR="00E73D05" w:rsidRDefault="009C1F7F">
      <w:pPr>
        <w:pStyle w:val="BodyText"/>
        <w:spacing w:before="197" w:line="297" w:lineRule="auto"/>
        <w:ind w:left="118" w:right="380"/>
        <w:jc w:val="both"/>
      </w:pPr>
      <w:r>
        <w:rPr>
          <w:w w:val="110"/>
        </w:rPr>
        <w:t>The datapoints were aggregated into sets for each peptide pair in order to associate each peptide</w:t>
      </w:r>
      <w:r>
        <w:rPr>
          <w:spacing w:val="1"/>
          <w:w w:val="110"/>
        </w:rPr>
        <w:t xml:space="preserve"> </w:t>
      </w:r>
      <w:r>
        <w:rPr>
          <w:w w:val="110"/>
        </w:rPr>
        <w:t>pair with the SIs of the set of donors reacting to each of the peptides in the pair.</w:t>
      </w:r>
      <w:r>
        <w:rPr>
          <w:spacing w:val="1"/>
          <w:w w:val="110"/>
        </w:rPr>
        <w:t xml:space="preserve"> </w:t>
      </w:r>
      <w:r>
        <w:rPr>
          <w:w w:val="110"/>
        </w:rPr>
        <w:t>These sets were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constructed for each dataset and used to </w:t>
      </w:r>
      <w:proofErr w:type="spellStart"/>
      <w:r>
        <w:rPr>
          <w:w w:val="110"/>
        </w:rPr>
        <w:t>analyse</w:t>
      </w:r>
      <w:proofErr w:type="spellEnd"/>
      <w:r>
        <w:rPr>
          <w:w w:val="110"/>
        </w:rPr>
        <w:t xml:space="preserve"> cross-reactivity between the respective peptides</w:t>
      </w:r>
      <w:del w:id="6" w:author="Morten Nielsen" w:date="2021-11-30T11:51:00Z">
        <w:r w:rsidDel="00E50256">
          <w:rPr>
            <w:w w:val="110"/>
          </w:rPr>
          <w:delText xml:space="preserve"> in</w:delText>
        </w:r>
        <w:r w:rsidDel="00E50256">
          <w:rPr>
            <w:spacing w:val="-47"/>
            <w:w w:val="110"/>
          </w:rPr>
          <w:delText xml:space="preserve"> </w:delText>
        </w:r>
        <w:r w:rsidDel="00E50256">
          <w:rPr>
            <w:w w:val="110"/>
          </w:rPr>
          <w:delText>the sets</w:delText>
        </w:r>
      </w:del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Due to the exponential nature of the SI measurements, a logarithmic transformation was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performed. Before data filtering, 375 peptide sets was constructed for the </w:t>
      </w:r>
      <w:ins w:id="7" w:author="Morten Nielsen" w:date="2021-11-30T11:52:00Z">
        <w:r w:rsidR="00E50256">
          <w:rPr>
            <w:w w:val="105"/>
          </w:rPr>
          <w:t>R</w:t>
        </w:r>
      </w:ins>
      <w:del w:id="8" w:author="Morten Nielsen" w:date="2021-11-30T11:52:00Z">
        <w:r w:rsidDel="00E50256">
          <w:rPr>
            <w:w w:val="105"/>
          </w:rPr>
          <w:delText>r</w:delText>
        </w:r>
      </w:del>
      <w:r>
        <w:rPr>
          <w:w w:val="105"/>
        </w:rPr>
        <w:t xml:space="preserve">agweed dataset and 99 </w:t>
      </w:r>
      <w:ins w:id="9" w:author="Morten Nielsen" w:date="2021-11-30T11:52:00Z">
        <w:r w:rsidR="00E50256">
          <w:rPr>
            <w:w w:val="105"/>
          </w:rPr>
          <w:t xml:space="preserve">peptide sets </w:t>
        </w:r>
      </w:ins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10"/>
        </w:rPr>
        <w:t>constructed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ins w:id="10" w:author="Morten Nielsen" w:date="2021-11-30T11:52:00Z">
        <w:r w:rsidR="00E50256">
          <w:rPr>
            <w:w w:val="110"/>
          </w:rPr>
          <w:t>T</w:t>
        </w:r>
      </w:ins>
      <w:del w:id="11" w:author="Morten Nielsen" w:date="2021-11-30T11:52:00Z">
        <w:r w:rsidDel="00E50256">
          <w:rPr>
            <w:w w:val="110"/>
          </w:rPr>
          <w:delText>t</w:delText>
        </w:r>
      </w:del>
      <w:r>
        <w:rPr>
          <w:w w:val="110"/>
        </w:rPr>
        <w:t>ree</w:t>
      </w:r>
      <w:r>
        <w:rPr>
          <w:spacing w:val="16"/>
          <w:w w:val="110"/>
        </w:rPr>
        <w:t xml:space="preserve"> </w:t>
      </w:r>
      <w:r>
        <w:rPr>
          <w:w w:val="110"/>
        </w:rPr>
        <w:t>dataset.</w:t>
      </w:r>
    </w:p>
    <w:p w14:paraId="6AB9947A" w14:textId="77777777" w:rsidR="00E73D05" w:rsidRDefault="00E73D05">
      <w:pPr>
        <w:pStyle w:val="BodyText"/>
        <w:spacing w:before="3"/>
        <w:rPr>
          <w:sz w:val="22"/>
        </w:rPr>
      </w:pPr>
    </w:p>
    <w:p w14:paraId="6C81F5E4" w14:textId="77777777" w:rsidR="00E73D05" w:rsidRDefault="009C1F7F">
      <w:pPr>
        <w:pStyle w:val="Heading1"/>
        <w:numPr>
          <w:ilvl w:val="1"/>
          <w:numId w:val="2"/>
        </w:numPr>
        <w:tabs>
          <w:tab w:val="left" w:pos="690"/>
          <w:tab w:val="left" w:pos="691"/>
        </w:tabs>
        <w:spacing w:before="1"/>
        <w:ind w:hanging="573"/>
      </w:pPr>
      <w:r>
        <w:rPr>
          <w:w w:val="105"/>
        </w:rPr>
        <w:t>Quantitative</w:t>
      </w:r>
      <w:r>
        <w:rPr>
          <w:spacing w:val="19"/>
          <w:w w:val="105"/>
        </w:rPr>
        <w:t xml:space="preserve"> </w:t>
      </w:r>
      <w:r>
        <w:rPr>
          <w:w w:val="105"/>
        </w:rPr>
        <w:t>assessment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cross-reactivity</w:t>
      </w:r>
    </w:p>
    <w:p w14:paraId="50C32968" w14:textId="514227BE" w:rsidR="00E73D05" w:rsidDel="00923B6C" w:rsidRDefault="009C1F7F">
      <w:pPr>
        <w:pStyle w:val="BodyText"/>
        <w:spacing w:before="197" w:line="297" w:lineRule="auto"/>
        <w:ind w:left="118" w:right="382"/>
        <w:jc w:val="both"/>
        <w:rPr>
          <w:del w:id="12" w:author="Morten Nielsen" w:date="2021-11-30T13:39:00Z"/>
        </w:rPr>
      </w:pPr>
      <w:r>
        <w:rPr>
          <w:w w:val="110"/>
        </w:rPr>
        <w:t>The level of cross-reactivity between a pair of homologous peptides was quantified by calculating</w:t>
      </w:r>
      <w:r>
        <w:rPr>
          <w:spacing w:val="1"/>
          <w:w w:val="110"/>
        </w:rPr>
        <w:t xml:space="preserve"> </w:t>
      </w:r>
      <w:r>
        <w:rPr>
          <w:w w:val="110"/>
        </w:rPr>
        <w:t>correlation coe</w:t>
      </w:r>
      <w:r>
        <w:rPr>
          <w:rFonts w:ascii="Times New Roman" w:hAnsi="Times New Roman"/>
          <w:w w:val="110"/>
        </w:rPr>
        <w:t>ffi</w:t>
      </w:r>
      <w:r>
        <w:rPr>
          <w:w w:val="110"/>
        </w:rPr>
        <w:t>cient</w:t>
      </w:r>
      <w:ins w:id="13" w:author="Morten Nielsen" w:date="2021-11-30T13:36:00Z">
        <w:r w:rsidR="005A032A">
          <w:rPr>
            <w:w w:val="110"/>
          </w:rPr>
          <w:t xml:space="preserve"> between </w:t>
        </w:r>
      </w:ins>
      <w:ins w:id="14" w:author="Morten Nielsen" w:date="2021-11-30T13:37:00Z">
        <w:r w:rsidR="00923B6C">
          <w:rPr>
            <w:w w:val="110"/>
          </w:rPr>
          <w:t xml:space="preserve">SI values towards the </w:t>
        </w:r>
        <w:proofErr w:type="spellStart"/>
        <w:r w:rsidR="00923B6C">
          <w:rPr>
            <w:w w:val="110"/>
          </w:rPr>
          <w:t>the</w:t>
        </w:r>
        <w:proofErr w:type="spellEnd"/>
        <w:r w:rsidR="00923B6C">
          <w:rPr>
            <w:w w:val="110"/>
          </w:rPr>
          <w:t xml:space="preserve"> peptide pairs across </w:t>
        </w:r>
      </w:ins>
      <w:ins w:id="15" w:author="Morten Nielsen" w:date="2021-11-30T13:38:00Z">
        <w:r w:rsidR="00923B6C">
          <w:rPr>
            <w:w w:val="110"/>
          </w:rPr>
          <w:t xml:space="preserve">a series of </w:t>
        </w:r>
      </w:ins>
      <w:ins w:id="16" w:author="Morten Nielsen" w:date="2021-11-30T13:37:00Z">
        <w:r w:rsidR="00923B6C">
          <w:rPr>
            <w:w w:val="110"/>
          </w:rPr>
          <w:t>donor</w:t>
        </w:r>
      </w:ins>
      <w:ins w:id="17" w:author="Morten Nielsen" w:date="2021-11-30T13:38:00Z">
        <w:r w:rsidR="00923B6C">
          <w:rPr>
            <w:w w:val="110"/>
          </w:rPr>
          <w:t>s</w:t>
        </w:r>
      </w:ins>
      <w:del w:id="18" w:author="Morten Nielsen" w:date="2021-11-30T13:36:00Z">
        <w:r w:rsidDel="005A032A">
          <w:rPr>
            <w:w w:val="110"/>
          </w:rPr>
          <w:delText xml:space="preserve">s </w:delText>
        </w:r>
      </w:del>
      <w:del w:id="19" w:author="Morten Nielsen" w:date="2021-11-30T13:38:00Z">
        <w:r w:rsidDel="00923B6C">
          <w:rPr>
            <w:w w:val="110"/>
          </w:rPr>
          <w:delText>of the sets based on the donors’ SI data</w:delText>
        </w:r>
      </w:del>
      <w:r>
        <w:rPr>
          <w:w w:val="110"/>
        </w:rPr>
        <w:t>. This approach is in accordance with</w:t>
      </w:r>
      <w:r>
        <w:rPr>
          <w:spacing w:val="1"/>
          <w:w w:val="110"/>
        </w:rPr>
        <w:t xml:space="preserve"> </w:t>
      </w:r>
      <w:r>
        <w:rPr>
          <w:w w:val="117"/>
        </w:rPr>
        <w:t>t</w:t>
      </w:r>
      <w:r>
        <w:rPr>
          <w:w w:val="107"/>
        </w:rPr>
        <w:t>h</w:t>
      </w:r>
      <w:r>
        <w:rPr>
          <w:w w:val="90"/>
        </w:rPr>
        <w:t>e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</w:rPr>
        <w:t>on</w:t>
      </w:r>
      <w:r>
        <w:rPr>
          <w:w w:val="90"/>
        </w:rPr>
        <w:t>e</w:t>
      </w:r>
      <w:r>
        <w:t xml:space="preserve"> </w:t>
      </w:r>
      <w:r>
        <w:rPr>
          <w:spacing w:val="5"/>
        </w:rPr>
        <w:t xml:space="preserve"> </w:t>
      </w:r>
      <w:r>
        <w:rPr>
          <w:w w:val="107"/>
        </w:rPr>
        <w:t>u</w:t>
      </w:r>
      <w:r>
        <w:rPr>
          <w:w w:val="102"/>
        </w:rPr>
        <w:t>s</w:t>
      </w:r>
      <w:r>
        <w:rPr>
          <w:w w:val="90"/>
        </w:rPr>
        <w:t>e</w:t>
      </w:r>
      <w:r>
        <w:rPr>
          <w:w w:val="107"/>
        </w:rPr>
        <w:t>d</w:t>
      </w:r>
      <w:r>
        <w:t xml:space="preserve"> </w:t>
      </w:r>
      <w:r>
        <w:rPr>
          <w:spacing w:val="6"/>
        </w:rPr>
        <w:t xml:space="preserve"> </w:t>
      </w:r>
      <w:r>
        <w:rPr>
          <w:spacing w:val="-6"/>
          <w:w w:val="107"/>
        </w:rPr>
        <w:t>b</w:t>
      </w:r>
      <w:r>
        <w:rPr>
          <w:w w:val="118"/>
        </w:rPr>
        <w:t>y</w:t>
      </w:r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w w:val="117"/>
        </w:rPr>
        <w:t>W</w:t>
      </w:r>
      <w:r>
        <w:rPr>
          <w:spacing w:val="-108"/>
          <w:w w:val="107"/>
        </w:rPr>
        <w:t>u</w:t>
      </w:r>
      <w:r>
        <w:rPr>
          <w:spacing w:val="5"/>
          <w:w w:val="129"/>
        </w:rPr>
        <w:t>¨</w:t>
      </w:r>
      <w:r>
        <w:rPr>
          <w:w w:val="117"/>
        </w:rPr>
        <w:t>t</w:t>
      </w:r>
      <w:r>
        <w:rPr>
          <w:w w:val="114"/>
        </w:rPr>
        <w:t>z</w:t>
      </w:r>
      <w:r>
        <w:rPr>
          <w:w w:val="90"/>
        </w:rPr>
        <w:t>e</w:t>
      </w:r>
      <w:r>
        <w:rPr>
          <w:w w:val="107"/>
        </w:rPr>
        <w:t>n</w:t>
      </w:r>
      <w:proofErr w:type="spellEnd"/>
      <w:r>
        <w:t xml:space="preserve"> </w:t>
      </w:r>
      <w:r>
        <w:rPr>
          <w:spacing w:val="6"/>
        </w:rPr>
        <w:t xml:space="preserve"> </w:t>
      </w:r>
      <w:r>
        <w:rPr>
          <w:w w:val="90"/>
        </w:rPr>
        <w:t>e</w:t>
      </w:r>
      <w:r>
        <w:rPr>
          <w:w w:val="117"/>
        </w:rPr>
        <w:t>t</w:t>
      </w:r>
      <w:r>
        <w:t xml:space="preserve"> </w:t>
      </w:r>
      <w:r>
        <w:rPr>
          <w:spacing w:val="6"/>
        </w:rPr>
        <w:t xml:space="preserve"> </w:t>
      </w:r>
      <w:r>
        <w:rPr>
          <w:w w:val="111"/>
        </w:rPr>
        <w:t>al.</w:t>
      </w:r>
      <w:r>
        <w:rPr>
          <w:w w:val="91"/>
        </w:rPr>
        <w:t>[</w:t>
      </w:r>
      <w:r>
        <w:rPr>
          <w:w w:val="97"/>
        </w:rPr>
        <w:t>3]</w:t>
      </w:r>
      <w:r>
        <w:rPr>
          <w:w w:val="111"/>
        </w:rPr>
        <w:t>.</w:t>
      </w:r>
      <w:r>
        <w:t xml:space="preserve">   </w:t>
      </w:r>
      <w:r>
        <w:rPr>
          <w:spacing w:val="-5"/>
        </w:rPr>
        <w:t xml:space="preserve"> </w:t>
      </w:r>
      <w:r>
        <w:rPr>
          <w:w w:val="123"/>
        </w:rPr>
        <w:t>S</w:t>
      </w:r>
      <w:r>
        <w:rPr>
          <w:spacing w:val="5"/>
          <w:w w:val="107"/>
        </w:rPr>
        <w:t>p</w:t>
      </w:r>
      <w:r>
        <w:rPr>
          <w:w w:val="90"/>
        </w:rPr>
        <w:t>e</w:t>
      </w:r>
      <w:r>
        <w:rPr>
          <w:w w:val="106"/>
        </w:rPr>
        <w:t>c</w:t>
      </w:r>
      <w:r>
        <w:rPr>
          <w:w w:val="122"/>
        </w:rPr>
        <w:t>i</w:t>
      </w:r>
      <w:r>
        <w:rPr>
          <w:w w:val="105"/>
        </w:rPr>
        <w:t>fi</w:t>
      </w:r>
      <w:r>
        <w:rPr>
          <w:w w:val="106"/>
        </w:rPr>
        <w:t>c</w:t>
      </w:r>
      <w:r>
        <w:rPr>
          <w:w w:val="111"/>
        </w:rPr>
        <w:t>al</w:t>
      </w:r>
      <w:r>
        <w:rPr>
          <w:w w:val="122"/>
        </w:rPr>
        <w:t>l</w:t>
      </w:r>
      <w:r>
        <w:rPr>
          <w:spacing w:val="-17"/>
          <w:w w:val="118"/>
        </w:rPr>
        <w:t>y</w:t>
      </w:r>
      <w:r>
        <w:rPr>
          <w:w w:val="113"/>
        </w:rPr>
        <w:t>,</w:t>
      </w:r>
      <w:r>
        <w:t xml:space="preserve"> </w:t>
      </w:r>
      <w:r>
        <w:rPr>
          <w:spacing w:val="13"/>
        </w:rPr>
        <w:t xml:space="preserve"> </w:t>
      </w:r>
      <w:r>
        <w:rPr>
          <w:spacing w:val="5"/>
          <w:w w:val="107"/>
        </w:rPr>
        <w:t>b</w:t>
      </w:r>
      <w:r>
        <w:rPr>
          <w:w w:val="104"/>
        </w:rPr>
        <w:t>ot</w:t>
      </w:r>
      <w:r>
        <w:rPr>
          <w:w w:val="107"/>
        </w:rPr>
        <w:t>h</w:t>
      </w:r>
      <w:r>
        <w:t xml:space="preserve"> </w:t>
      </w:r>
      <w:r>
        <w:rPr>
          <w:spacing w:val="6"/>
        </w:rPr>
        <w:t xml:space="preserve"> </w:t>
      </w:r>
      <w:r>
        <w:rPr>
          <w:spacing w:val="-6"/>
          <w:w w:val="134"/>
        </w:rPr>
        <w:t>P</w:t>
      </w:r>
      <w:r>
        <w:rPr>
          <w:w w:val="90"/>
        </w:rPr>
        <w:t>e</w:t>
      </w:r>
      <w:r>
        <w:rPr>
          <w:w w:val="109"/>
        </w:rPr>
        <w:t>ar</w:t>
      </w:r>
      <w:r>
        <w:rPr>
          <w:w w:val="102"/>
        </w:rPr>
        <w:t>son</w:t>
      </w:r>
      <w:r>
        <w:rPr>
          <w:w w:val="113"/>
        </w:rPr>
        <w:t>’</w:t>
      </w:r>
      <w:r>
        <w:rPr>
          <w:w w:val="102"/>
        </w:rPr>
        <w:t>s</w:t>
      </w:r>
      <w:r>
        <w:t xml:space="preserve"> </w:t>
      </w:r>
      <w:r>
        <w:rPr>
          <w:spacing w:val="5"/>
        </w:rPr>
        <w:t xml:space="preserve"> </w:t>
      </w:r>
      <w:r>
        <w:rPr>
          <w:w w:val="137"/>
        </w:rPr>
        <w:t>C</w:t>
      </w:r>
      <w:r>
        <w:rPr>
          <w:w w:val="103"/>
        </w:rPr>
        <w:t>or</w:t>
      </w:r>
      <w:r>
        <w:rPr>
          <w:w w:val="114"/>
        </w:rPr>
        <w:t>r</w:t>
      </w:r>
      <w:r>
        <w:rPr>
          <w:w w:val="90"/>
        </w:rPr>
        <w:t>e</w:t>
      </w:r>
      <w:r>
        <w:rPr>
          <w:w w:val="122"/>
        </w:rPr>
        <w:t>l</w:t>
      </w:r>
      <w:r>
        <w:rPr>
          <w:w w:val="111"/>
        </w:rPr>
        <w:t>at</w:t>
      </w:r>
      <w:r>
        <w:rPr>
          <w:w w:val="122"/>
        </w:rPr>
        <w:t>i</w:t>
      </w:r>
      <w:r>
        <w:rPr>
          <w:w w:val="102"/>
        </w:rPr>
        <w:t>on</w:t>
      </w:r>
      <w:r>
        <w:t xml:space="preserve"> </w:t>
      </w:r>
      <w:r>
        <w:rPr>
          <w:spacing w:val="6"/>
        </w:rPr>
        <w:t xml:space="preserve"> </w:t>
      </w:r>
      <w:r>
        <w:rPr>
          <w:w w:val="137"/>
        </w:rPr>
        <w:t>C</w:t>
      </w:r>
      <w:r>
        <w:rPr>
          <w:spacing w:val="5"/>
          <w:w w:val="96"/>
        </w:rPr>
        <w:t>o</w:t>
      </w:r>
      <w:r>
        <w:rPr>
          <w:w w:val="90"/>
        </w:rPr>
        <w:t>e</w:t>
      </w:r>
      <w:r>
        <w:rPr>
          <w:rFonts w:ascii="Times New Roman" w:hAnsi="Times New Roman"/>
          <w:w w:val="89"/>
        </w:rPr>
        <w:t>ffi</w:t>
      </w:r>
      <w:r>
        <w:rPr>
          <w:w w:val="106"/>
        </w:rPr>
        <w:t>c</w:t>
      </w:r>
      <w:r>
        <w:rPr>
          <w:w w:val="122"/>
        </w:rPr>
        <w:t>i</w:t>
      </w:r>
      <w:r>
        <w:rPr>
          <w:w w:val="90"/>
        </w:rPr>
        <w:t>e</w:t>
      </w:r>
      <w:r>
        <w:rPr>
          <w:spacing w:val="-6"/>
          <w:w w:val="107"/>
        </w:rPr>
        <w:t>n</w:t>
      </w:r>
      <w:r>
        <w:rPr>
          <w:w w:val="117"/>
        </w:rPr>
        <w:t>t</w:t>
      </w:r>
      <w:r>
        <w:t xml:space="preserve"> </w:t>
      </w:r>
      <w:r>
        <w:rPr>
          <w:spacing w:val="6"/>
        </w:rPr>
        <w:t xml:space="preserve"> </w:t>
      </w:r>
      <w:r>
        <w:rPr>
          <w:w w:val="130"/>
        </w:rPr>
        <w:t>(</w:t>
      </w:r>
      <w:r>
        <w:rPr>
          <w:w w:val="134"/>
        </w:rPr>
        <w:t>P</w:t>
      </w:r>
      <w:r>
        <w:rPr>
          <w:w w:val="137"/>
        </w:rPr>
        <w:t>CC</w:t>
      </w:r>
      <w:r>
        <w:rPr>
          <w:w w:val="130"/>
        </w:rPr>
        <w:t>)</w:t>
      </w:r>
      <w:r>
        <w:t xml:space="preserve"> </w:t>
      </w:r>
      <w:r>
        <w:rPr>
          <w:spacing w:val="6"/>
        </w:rPr>
        <w:t xml:space="preserve"> </w:t>
      </w:r>
      <w:r>
        <w:rPr>
          <w:w w:val="106"/>
        </w:rPr>
        <w:t>an</w:t>
      </w:r>
      <w:r>
        <w:rPr>
          <w:w w:val="107"/>
        </w:rPr>
        <w:t xml:space="preserve">d </w:t>
      </w:r>
      <w:del w:id="20" w:author="Morten Nielsen" w:date="2021-11-30T13:38:00Z">
        <w:r w:rsidDel="00923B6C">
          <w:rPr>
            <w:w w:val="110"/>
          </w:rPr>
          <w:delText>Spearmans</w:delText>
        </w:r>
      </w:del>
      <w:ins w:id="21" w:author="Morten Nielsen" w:date="2021-11-30T13:38:00Z">
        <w:r w:rsidR="00923B6C">
          <w:rPr>
            <w:w w:val="110"/>
          </w:rPr>
          <w:t>Spearman’s</w:t>
        </w:r>
      </w:ins>
      <w:r>
        <w:rPr>
          <w:w w:val="110"/>
        </w:rPr>
        <w:t xml:space="preserve"> Rank Correlation Coe</w:t>
      </w:r>
      <w:r>
        <w:rPr>
          <w:rFonts w:ascii="Times New Roman" w:hAnsi="Times New Roman"/>
          <w:w w:val="110"/>
        </w:rPr>
        <w:t>ffi</w:t>
      </w:r>
      <w:r>
        <w:rPr>
          <w:w w:val="110"/>
        </w:rPr>
        <w:t>cient (SCC) was used for the quantitative assessment of cross-</w:t>
      </w:r>
      <w:r>
        <w:rPr>
          <w:spacing w:val="1"/>
          <w:w w:val="110"/>
        </w:rPr>
        <w:t xml:space="preserve"> </w:t>
      </w:r>
      <w:r>
        <w:rPr>
          <w:w w:val="110"/>
        </w:rPr>
        <w:t>reactivity</w:t>
      </w:r>
      <w:r>
        <w:rPr>
          <w:spacing w:val="14"/>
          <w:w w:val="110"/>
        </w:rPr>
        <w:t xml:space="preserve"> </w:t>
      </w:r>
      <w:r>
        <w:rPr>
          <w:w w:val="110"/>
        </w:rPr>
        <w:t>between</w:t>
      </w:r>
      <w:r>
        <w:rPr>
          <w:spacing w:val="14"/>
          <w:w w:val="110"/>
        </w:rPr>
        <w:t xml:space="preserve"> </w:t>
      </w:r>
      <w:r>
        <w:rPr>
          <w:w w:val="110"/>
        </w:rPr>
        <w:t>pairs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homologous</w:t>
      </w:r>
      <w:r>
        <w:rPr>
          <w:spacing w:val="14"/>
          <w:w w:val="110"/>
        </w:rPr>
        <w:t xml:space="preserve"> </w:t>
      </w:r>
      <w:r>
        <w:rPr>
          <w:w w:val="110"/>
        </w:rPr>
        <w:t>allergen</w:t>
      </w:r>
      <w:r>
        <w:rPr>
          <w:spacing w:val="14"/>
          <w:w w:val="110"/>
        </w:rPr>
        <w:t xml:space="preserve"> </w:t>
      </w:r>
      <w:r>
        <w:rPr>
          <w:w w:val="110"/>
        </w:rPr>
        <w:t>peptides</w:t>
      </w:r>
      <w:ins w:id="22" w:author="Morten Nielsen" w:date="2021-11-30T13:39:00Z">
        <w:r w:rsidR="00923B6C">
          <w:rPr>
            <w:w w:val="110"/>
          </w:rPr>
          <w:t xml:space="preserve">, and cross-reactive peptides were defined from </w:t>
        </w:r>
        <w:commentRangeStart w:id="23"/>
        <w:r w:rsidR="00923B6C">
          <w:rPr>
            <w:w w:val="110"/>
          </w:rPr>
          <w:t>hav</w:t>
        </w:r>
      </w:ins>
      <w:ins w:id="24" w:author="Morten Nielsen" w:date="2021-11-30T13:40:00Z">
        <w:r w:rsidR="00923B6C">
          <w:rPr>
            <w:w w:val="110"/>
          </w:rPr>
          <w:t>i</w:t>
        </w:r>
      </w:ins>
      <w:ins w:id="25" w:author="Morten Nielsen" w:date="2021-11-30T13:39:00Z">
        <w:r w:rsidR="00923B6C">
          <w:rPr>
            <w:w w:val="110"/>
          </w:rPr>
          <w:t>ng an SCC &gt; 0.5</w:t>
        </w:r>
      </w:ins>
      <w:commentRangeEnd w:id="23"/>
      <w:ins w:id="26" w:author="Morten Nielsen" w:date="2021-11-30T13:40:00Z">
        <w:r w:rsidR="00923B6C">
          <w:rPr>
            <w:rStyle w:val="CommentReference"/>
          </w:rPr>
          <w:commentReference w:id="23"/>
        </w:r>
      </w:ins>
      <w:del w:id="27" w:author="Morten Nielsen" w:date="2021-11-30T13:39:00Z">
        <w:r w:rsidDel="00923B6C">
          <w:rPr>
            <w:w w:val="110"/>
          </w:rPr>
          <w:delText>.</w:delText>
        </w:r>
      </w:del>
    </w:p>
    <w:p w14:paraId="6A18651A" w14:textId="77777777" w:rsidR="00E73D05" w:rsidRDefault="00E73D05" w:rsidP="00923B6C">
      <w:pPr>
        <w:pStyle w:val="BodyText"/>
        <w:spacing w:before="197" w:line="297" w:lineRule="auto"/>
        <w:ind w:left="118" w:right="382"/>
        <w:jc w:val="both"/>
        <w:sectPr w:rsidR="00E73D05">
          <w:type w:val="continuous"/>
          <w:pgSz w:w="11910" w:h="16840"/>
          <w:pgMar w:top="2180" w:right="1180" w:bottom="1640" w:left="1180" w:header="1949" w:footer="1449" w:gutter="0"/>
          <w:cols w:space="708"/>
        </w:sectPr>
        <w:pPrChange w:id="28" w:author="Morten Nielsen" w:date="2021-11-30T13:39:00Z">
          <w:pPr>
            <w:spacing w:line="297" w:lineRule="auto"/>
            <w:jc w:val="both"/>
          </w:pPr>
        </w:pPrChange>
      </w:pPr>
    </w:p>
    <w:p w14:paraId="44EB8CFB" w14:textId="77777777" w:rsidR="00E73D05" w:rsidRDefault="00E73D05">
      <w:pPr>
        <w:pStyle w:val="BodyText"/>
      </w:pPr>
    </w:p>
    <w:p w14:paraId="1B8C60AA" w14:textId="77777777" w:rsidR="00E73D05" w:rsidRDefault="00E73D05">
      <w:pPr>
        <w:pStyle w:val="BodyText"/>
        <w:spacing w:before="7"/>
        <w:rPr>
          <w:sz w:val="17"/>
        </w:rPr>
      </w:pPr>
    </w:p>
    <w:p w14:paraId="73650750" w14:textId="77777777" w:rsidR="00E73D05" w:rsidRDefault="009C1F7F">
      <w:pPr>
        <w:pStyle w:val="Heading1"/>
        <w:numPr>
          <w:ilvl w:val="1"/>
          <w:numId w:val="2"/>
        </w:numPr>
        <w:tabs>
          <w:tab w:val="left" w:pos="690"/>
          <w:tab w:val="left" w:pos="691"/>
        </w:tabs>
        <w:ind w:hanging="573"/>
      </w:pP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filtering</w:t>
      </w:r>
    </w:p>
    <w:p w14:paraId="05D672B0" w14:textId="3D54966B" w:rsidR="00E73D05" w:rsidRDefault="009C1F7F">
      <w:pPr>
        <w:pStyle w:val="BodyText"/>
        <w:spacing w:before="198" w:line="297" w:lineRule="auto"/>
        <w:ind w:left="118" w:right="381"/>
        <w:jc w:val="both"/>
      </w:pPr>
      <w:r>
        <w:rPr>
          <w:w w:val="105"/>
        </w:rPr>
        <w:t xml:space="preserve">For data filtering, a permutation with 1000 re-samplings was carried out for the data of each </w:t>
      </w:r>
      <w:del w:id="29" w:author="Morten Nielsen" w:date="2021-11-30T13:38:00Z">
        <w:r w:rsidDel="00923B6C">
          <w:rPr>
            <w:w w:val="105"/>
          </w:rPr>
          <w:delText>set of</w:delText>
        </w:r>
        <w:r w:rsidDel="00923B6C">
          <w:rPr>
            <w:spacing w:val="1"/>
            <w:w w:val="105"/>
          </w:rPr>
          <w:delText xml:space="preserve"> </w:delText>
        </w:r>
      </w:del>
      <w:r>
        <w:rPr>
          <w:w w:val="105"/>
        </w:rPr>
        <w:t>peptide</w:t>
      </w:r>
      <w:del w:id="30" w:author="Morten Nielsen" w:date="2021-11-30T13:38:00Z">
        <w:r w:rsidDel="00923B6C">
          <w:rPr>
            <w:w w:val="105"/>
          </w:rPr>
          <w:delText>s</w:delText>
        </w:r>
      </w:del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comparison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combat</w:t>
      </w:r>
      <w:r>
        <w:rPr>
          <w:spacing w:val="1"/>
          <w:w w:val="105"/>
        </w:rPr>
        <w:t xml:space="preserve"> </w:t>
      </w:r>
      <w:r>
        <w:rPr>
          <w:w w:val="105"/>
        </w:rPr>
        <w:t>false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1"/>
          <w:w w:val="105"/>
        </w:rPr>
        <w:t xml:space="preserve"> </w:t>
      </w:r>
      <w:r>
        <w:rPr>
          <w:w w:val="105"/>
        </w:rPr>
        <w:t>cross-reactions.</w:t>
      </w:r>
      <w:r>
        <w:rPr>
          <w:spacing w:val="1"/>
          <w:w w:val="105"/>
        </w:rPr>
        <w:t xml:space="preserve"> </w:t>
      </w:r>
      <w:r>
        <w:rPr>
          <w:w w:val="105"/>
        </w:rPr>
        <w:t>Cross-reacting</w:t>
      </w:r>
      <w:r>
        <w:rPr>
          <w:spacing w:val="1"/>
          <w:w w:val="105"/>
        </w:rPr>
        <w:t xml:space="preserve"> </w:t>
      </w:r>
      <w:r>
        <w:rPr>
          <w:w w:val="105"/>
        </w:rPr>
        <w:t>peptide  pairs  that</w:t>
      </w:r>
      <w:r>
        <w:rPr>
          <w:spacing w:val="1"/>
          <w:w w:val="105"/>
        </w:rPr>
        <w:t xml:space="preserve"> </w:t>
      </w:r>
      <w:r>
        <w:rPr>
          <w:w w:val="105"/>
        </w:rPr>
        <w:t>showed</w:t>
      </w:r>
      <w:r>
        <w:rPr>
          <w:spacing w:val="1"/>
          <w:w w:val="105"/>
        </w:rPr>
        <w:t xml:space="preserve"> </w:t>
      </w:r>
      <w:r>
        <w:rPr>
          <w:w w:val="105"/>
        </w:rPr>
        <w:t>statistical</w:t>
      </w:r>
      <w:r>
        <w:rPr>
          <w:spacing w:val="1"/>
          <w:w w:val="105"/>
        </w:rPr>
        <w:t xml:space="preserve"> </w:t>
      </w:r>
      <w:r>
        <w:rPr>
          <w:w w:val="105"/>
        </w:rPr>
        <w:t>insignificance</w:t>
      </w:r>
      <w:r>
        <w:rPr>
          <w:spacing w:val="1"/>
          <w:w w:val="105"/>
        </w:rPr>
        <w:t xml:space="preserve"> </w:t>
      </w:r>
      <w:r>
        <w:rPr>
          <w:w w:val="105"/>
        </w:rPr>
        <w:t>(P-value</w:t>
      </w:r>
      <w:r>
        <w:rPr>
          <w:spacing w:val="1"/>
          <w:w w:val="105"/>
        </w:rPr>
        <w:t xml:space="preserve"> </w:t>
      </w:r>
      <w:r>
        <w:rPr>
          <w:i/>
          <w:w w:val="130"/>
        </w:rPr>
        <w:t xml:space="preserve">&gt; </w:t>
      </w:r>
      <w:r>
        <w:rPr>
          <w:w w:val="105"/>
        </w:rPr>
        <w:t>0.05)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permutation</w:t>
      </w:r>
      <w:r>
        <w:rPr>
          <w:spacing w:val="1"/>
          <w:w w:val="105"/>
        </w:rPr>
        <w:t xml:space="preserve"> </w:t>
      </w:r>
      <w:r>
        <w:rPr>
          <w:w w:val="105"/>
        </w:rPr>
        <w:t>test,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eliminated</w:t>
      </w:r>
      <w:r>
        <w:rPr>
          <w:spacing w:val="1"/>
          <w:w w:val="105"/>
        </w:rPr>
        <w:t xml:space="preserve"> </w:t>
      </w:r>
      <w:r>
        <w:rPr>
          <w:w w:val="105"/>
        </w:rPr>
        <w:t>from  the</w:t>
      </w:r>
      <w:r>
        <w:rPr>
          <w:spacing w:val="1"/>
          <w:w w:val="105"/>
        </w:rPr>
        <w:t xml:space="preserve"> </w:t>
      </w:r>
      <w:r>
        <w:rPr>
          <w:w w:val="105"/>
        </w:rPr>
        <w:t>dataset and thus not used for further analysis.</w:t>
      </w:r>
      <w:r>
        <w:rPr>
          <w:spacing w:val="1"/>
          <w:w w:val="105"/>
        </w:rPr>
        <w:t xml:space="preserve"> </w:t>
      </w:r>
      <w:r>
        <w:rPr>
          <w:w w:val="105"/>
        </w:rPr>
        <w:t>Further, all peptides which were predicted to not be</w:t>
      </w:r>
      <w:r>
        <w:rPr>
          <w:spacing w:val="1"/>
          <w:w w:val="105"/>
        </w:rPr>
        <w:t xml:space="preserve"> </w:t>
      </w:r>
      <w:r>
        <w:rPr>
          <w:w w:val="105"/>
        </w:rPr>
        <w:t>binders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MHC</w:t>
      </w:r>
      <w:r>
        <w:rPr>
          <w:spacing w:val="27"/>
          <w:w w:val="105"/>
        </w:rPr>
        <w:t xml:space="preserve"> </w:t>
      </w:r>
      <w:r>
        <w:rPr>
          <w:w w:val="105"/>
        </w:rPr>
        <w:t>class</w:t>
      </w:r>
      <w:r>
        <w:rPr>
          <w:spacing w:val="28"/>
          <w:w w:val="105"/>
        </w:rPr>
        <w:t xml:space="preserve"> </w:t>
      </w:r>
      <w:r>
        <w:rPr>
          <w:w w:val="130"/>
        </w:rPr>
        <w:t>II</w:t>
      </w:r>
      <w:r>
        <w:rPr>
          <w:spacing w:val="16"/>
          <w:w w:val="130"/>
        </w:rPr>
        <w:t xml:space="preserve"> </w:t>
      </w:r>
      <w:r>
        <w:rPr>
          <w:w w:val="105"/>
        </w:rPr>
        <w:t>alleles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7</w:t>
      </w:r>
      <w:r>
        <w:rPr>
          <w:spacing w:val="28"/>
          <w:w w:val="105"/>
        </w:rPr>
        <w:t xml:space="preserve"> </w:t>
      </w:r>
      <w:r>
        <w:rPr>
          <w:w w:val="105"/>
        </w:rPr>
        <w:t>allele</w:t>
      </w:r>
      <w:r>
        <w:rPr>
          <w:spacing w:val="27"/>
          <w:w w:val="105"/>
        </w:rPr>
        <w:t xml:space="preserve"> </w:t>
      </w:r>
      <w:r>
        <w:rPr>
          <w:w w:val="105"/>
        </w:rPr>
        <w:t>method</w:t>
      </w:r>
      <w:r>
        <w:rPr>
          <w:spacing w:val="27"/>
          <w:w w:val="105"/>
        </w:rPr>
        <w:t xml:space="preserve"> </w:t>
      </w:r>
      <w:r>
        <w:rPr>
          <w:w w:val="105"/>
        </w:rPr>
        <w:t>(as</w:t>
      </w:r>
      <w:r>
        <w:rPr>
          <w:spacing w:val="27"/>
          <w:w w:val="105"/>
        </w:rPr>
        <w:t xml:space="preserve"> </w:t>
      </w:r>
      <w:r>
        <w:rPr>
          <w:w w:val="105"/>
        </w:rPr>
        <w:t>discussed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2.4)</w:t>
      </w:r>
      <w:r>
        <w:rPr>
          <w:spacing w:val="27"/>
          <w:w w:val="105"/>
        </w:rPr>
        <w:t xml:space="preserve"> </w:t>
      </w:r>
      <w:r>
        <w:rPr>
          <w:w w:val="105"/>
        </w:rPr>
        <w:t>were</w:t>
      </w:r>
      <w:r>
        <w:rPr>
          <w:spacing w:val="27"/>
          <w:w w:val="105"/>
        </w:rPr>
        <w:t xml:space="preserve"> </w:t>
      </w:r>
      <w:r>
        <w:rPr>
          <w:w w:val="105"/>
        </w:rPr>
        <w:t>also</w:t>
      </w:r>
      <w:r>
        <w:rPr>
          <w:spacing w:val="28"/>
          <w:w w:val="105"/>
        </w:rPr>
        <w:t xml:space="preserve"> </w:t>
      </w:r>
      <w:r>
        <w:rPr>
          <w:w w:val="105"/>
        </w:rPr>
        <w:t>discarded</w:t>
      </w:r>
      <w:ins w:id="31" w:author="Morten Nielsen" w:date="2021-11-30T13:40:00Z">
        <w:r w:rsidR="00923B6C">
          <w:rPr>
            <w:w w:val="105"/>
          </w:rPr>
          <w:t xml:space="preserve"> </w:t>
        </w:r>
      </w:ins>
      <w:r>
        <w:rPr>
          <w:spacing w:val="-46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further</w:t>
      </w:r>
      <w:r>
        <w:rPr>
          <w:spacing w:val="20"/>
          <w:w w:val="105"/>
        </w:rPr>
        <w:t xml:space="preserve"> </w:t>
      </w:r>
      <w:r>
        <w:rPr>
          <w:w w:val="105"/>
        </w:rPr>
        <w:t>analysis.</w:t>
      </w:r>
    </w:p>
    <w:p w14:paraId="0EFA8FB3" w14:textId="77777777" w:rsidR="00E73D05" w:rsidRDefault="00E73D05">
      <w:pPr>
        <w:pStyle w:val="BodyText"/>
        <w:spacing w:before="3"/>
        <w:rPr>
          <w:sz w:val="22"/>
        </w:rPr>
      </w:pPr>
    </w:p>
    <w:p w14:paraId="3D677DA0" w14:textId="77777777" w:rsidR="00E73D05" w:rsidRDefault="009C1F7F">
      <w:pPr>
        <w:pStyle w:val="Heading1"/>
        <w:numPr>
          <w:ilvl w:val="1"/>
          <w:numId w:val="2"/>
        </w:numPr>
        <w:tabs>
          <w:tab w:val="left" w:pos="690"/>
          <w:tab w:val="left" w:pos="691"/>
        </w:tabs>
        <w:ind w:hanging="573"/>
      </w:pPr>
      <w:r>
        <w:rPr>
          <w:w w:val="105"/>
        </w:rPr>
        <w:t>Global</w:t>
      </w:r>
      <w:r>
        <w:rPr>
          <w:spacing w:val="26"/>
          <w:w w:val="105"/>
        </w:rPr>
        <w:t xml:space="preserve"> </w:t>
      </w:r>
      <w:r>
        <w:rPr>
          <w:w w:val="105"/>
        </w:rPr>
        <w:t>alignment</w:t>
      </w:r>
    </w:p>
    <w:p w14:paraId="464B346C" w14:textId="77777777" w:rsidR="00E73D05" w:rsidRDefault="00AC529E">
      <w:pPr>
        <w:pStyle w:val="BodyText"/>
        <w:spacing w:before="122" w:line="300" w:lineRule="atLeast"/>
        <w:ind w:left="118" w:right="38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1584" behindDoc="1" locked="0" layoutInCell="1" allowOverlap="1" wp14:anchorId="24B61494" wp14:editId="78402F6E">
                <wp:simplePos x="0" y="0"/>
                <wp:positionH relativeFrom="page">
                  <wp:posOffset>3305175</wp:posOffset>
                </wp:positionH>
                <wp:positionV relativeFrom="paragraph">
                  <wp:posOffset>1199515</wp:posOffset>
                </wp:positionV>
                <wp:extent cx="1495425" cy="0"/>
                <wp:effectExtent l="0" t="0" r="15875" b="12700"/>
                <wp:wrapNone/>
                <wp:docPr id="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noFill/>
                        <a:ln w="51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06151" id="Line 30" o:spid="_x0000_s1026" style="position:absolute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0.25pt,94.45pt" to="378pt,9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" strokeweight=".14358mm">
                <o:lock v:ext="edit" shapetype="f"/>
                <w10:wrap anchorx="page"/>
              </v:line>
            </w:pict>
          </mc:Fallback>
        </mc:AlternateContent>
      </w:r>
      <w:r w:rsidR="009C1F7F">
        <w:rPr>
          <w:w w:val="105"/>
        </w:rPr>
        <w:t>Pairwise global alignment of each peptide pair was performed using the Needleman-Wunsch alignment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algorithm.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The pairwise global alignment was performed using both a naive approach with the following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scoring scheme: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 xml:space="preserve">gap penalty =-1, match score </w:t>
      </w:r>
      <w:r w:rsidR="009C1F7F">
        <w:rPr>
          <w:w w:val="130"/>
        </w:rPr>
        <w:t xml:space="preserve">= </w:t>
      </w:r>
      <w:r w:rsidR="009C1F7F">
        <w:rPr>
          <w:w w:val="105"/>
        </w:rPr>
        <w:t xml:space="preserve">1 and mismatch score </w:t>
      </w:r>
      <w:r w:rsidR="009C1F7F">
        <w:rPr>
          <w:w w:val="130"/>
        </w:rPr>
        <w:t xml:space="preserve">= </w:t>
      </w:r>
      <w:r w:rsidR="009C1F7F">
        <w:rPr>
          <w:w w:val="105"/>
        </w:rPr>
        <w:t>-1, and a less naive approach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using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the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BLOSUM50</w:t>
      </w:r>
      <w:r w:rsidR="009C1F7F">
        <w:rPr>
          <w:spacing w:val="1"/>
          <w:w w:val="105"/>
        </w:rPr>
        <w:t xml:space="preserve"> </w:t>
      </w:r>
      <w:commentRangeStart w:id="32"/>
      <w:r w:rsidR="009C1F7F">
        <w:rPr>
          <w:w w:val="105"/>
        </w:rPr>
        <w:t>substitution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matrix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for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match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and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mismatch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scoring</w:t>
      </w:r>
      <w:commentRangeEnd w:id="32"/>
      <w:r w:rsidR="00923B6C">
        <w:rPr>
          <w:rStyle w:val="CommentReference"/>
        </w:rPr>
        <w:commentReference w:id="32"/>
      </w:r>
      <w:r w:rsidR="009C1F7F">
        <w:rPr>
          <w:w w:val="105"/>
        </w:rPr>
        <w:t>.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Peptide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similarity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was</w:t>
      </w:r>
      <w:r w:rsidR="009C1F7F">
        <w:rPr>
          <w:spacing w:val="1"/>
          <w:w w:val="105"/>
        </w:rPr>
        <w:t xml:space="preserve"> </w:t>
      </w:r>
      <w:r w:rsidR="009C1F7F">
        <w:rPr>
          <w:w w:val="105"/>
        </w:rPr>
        <w:t>calculated</w:t>
      </w:r>
      <w:r w:rsidR="009C1F7F">
        <w:rPr>
          <w:spacing w:val="20"/>
          <w:w w:val="105"/>
        </w:rPr>
        <w:t xml:space="preserve"> </w:t>
      </w:r>
      <w:r w:rsidR="009C1F7F">
        <w:rPr>
          <w:w w:val="105"/>
        </w:rPr>
        <w:t>by:</w:t>
      </w:r>
    </w:p>
    <w:p w14:paraId="4E26F025" w14:textId="77777777" w:rsidR="00E73D05" w:rsidRDefault="00E73D05">
      <w:pPr>
        <w:spacing w:line="300" w:lineRule="atLeast"/>
        <w:jc w:val="both"/>
        <w:sectPr w:rsidR="00E73D05">
          <w:pgSz w:w="11910" w:h="16840"/>
          <w:pgMar w:top="2180" w:right="1180" w:bottom="1640" w:left="1180" w:header="1949" w:footer="1449" w:gutter="0"/>
          <w:cols w:space="708"/>
        </w:sectPr>
      </w:pPr>
    </w:p>
    <w:p w14:paraId="46D79E46" w14:textId="77777777" w:rsidR="00E73D05" w:rsidRDefault="009C1F7F">
      <w:pPr>
        <w:spacing w:before="127"/>
        <w:ind w:left="2332"/>
        <w:rPr>
          <w:sz w:val="20"/>
        </w:rPr>
      </w:pPr>
      <w:r>
        <w:rPr>
          <w:i/>
          <w:spacing w:val="-1"/>
          <w:w w:val="130"/>
          <w:sz w:val="20"/>
        </w:rPr>
        <w:t>Similarity</w:t>
      </w:r>
      <w:r>
        <w:rPr>
          <w:spacing w:val="-1"/>
          <w:w w:val="130"/>
          <w:sz w:val="20"/>
        </w:rPr>
        <w:t>(%)</w:t>
      </w:r>
      <w:r>
        <w:rPr>
          <w:spacing w:val="-6"/>
          <w:w w:val="130"/>
          <w:sz w:val="20"/>
        </w:rPr>
        <w:t xml:space="preserve"> </w:t>
      </w:r>
      <w:r>
        <w:rPr>
          <w:w w:val="130"/>
          <w:sz w:val="20"/>
        </w:rPr>
        <w:t>=</w:t>
      </w:r>
    </w:p>
    <w:p w14:paraId="58DFAD4F" w14:textId="77777777" w:rsidR="00E73D05" w:rsidRDefault="009C1F7F">
      <w:pPr>
        <w:tabs>
          <w:tab w:val="left" w:pos="588"/>
        </w:tabs>
        <w:spacing w:line="273" w:lineRule="auto"/>
        <w:ind w:left="132" w:hanging="116"/>
        <w:rPr>
          <w:i/>
          <w:sz w:val="20"/>
        </w:rPr>
      </w:pPr>
      <w:r>
        <w:br w:type="column"/>
      </w:r>
      <w:r>
        <w:rPr>
          <w:rFonts w:ascii="Arial"/>
          <w:w w:val="167"/>
          <w:position w:val="3"/>
          <w:sz w:val="20"/>
        </w:rPr>
        <w:t xml:space="preserve"> </w:t>
      </w:r>
      <w:r>
        <w:rPr>
          <w:rFonts w:ascii="Arial"/>
          <w:position w:val="3"/>
          <w:sz w:val="20"/>
        </w:rPr>
        <w:tab/>
      </w:r>
      <w:r>
        <w:rPr>
          <w:rFonts w:ascii="Arial"/>
          <w:position w:val="3"/>
          <w:sz w:val="20"/>
        </w:rPr>
        <w:tab/>
      </w:r>
      <w:r>
        <w:rPr>
          <w:i/>
          <w:w w:val="105"/>
          <w:sz w:val="20"/>
        </w:rPr>
        <w:t>Aligned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matches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length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of shortest sequence</w:t>
      </w:r>
    </w:p>
    <w:p w14:paraId="18088D4A" w14:textId="77777777" w:rsidR="00E73D05" w:rsidRDefault="009C1F7F">
      <w:pPr>
        <w:pStyle w:val="BodyText"/>
        <w:tabs>
          <w:tab w:val="left" w:pos="2482"/>
        </w:tabs>
        <w:spacing w:before="127"/>
        <w:ind w:left="120"/>
      </w:pPr>
      <w:r>
        <w:br w:type="column"/>
      </w:r>
      <w:r>
        <w:rPr>
          <w:rFonts w:ascii="Arial Narrow" w:hAnsi="Arial Narrow"/>
          <w:w w:val="105"/>
        </w:rPr>
        <w:t>·</w:t>
      </w:r>
      <w:r>
        <w:rPr>
          <w:rFonts w:ascii="Arial Narrow" w:hAnsi="Arial Narrow"/>
          <w:spacing w:val="-8"/>
          <w:w w:val="105"/>
        </w:rPr>
        <w:t xml:space="preserve"> </w:t>
      </w:r>
      <w:r>
        <w:rPr>
          <w:w w:val="105"/>
        </w:rPr>
        <w:t>100</w:t>
      </w:r>
      <w:r>
        <w:rPr>
          <w:w w:val="105"/>
        </w:rPr>
        <w:tab/>
      </w:r>
      <w:r>
        <w:rPr>
          <w:w w:val="110"/>
        </w:rPr>
        <w:t>(2)</w:t>
      </w:r>
    </w:p>
    <w:p w14:paraId="1B20FE57" w14:textId="77777777" w:rsidR="00E73D05" w:rsidRDefault="00E73D05">
      <w:pPr>
        <w:sectPr w:rsidR="00E73D05">
          <w:type w:val="continuous"/>
          <w:pgSz w:w="11910" w:h="16840"/>
          <w:pgMar w:top="2180" w:right="1180" w:bottom="1640" w:left="1180" w:header="1949" w:footer="1449" w:gutter="0"/>
          <w:cols w:num="3" w:space="708" w:equalWidth="0">
            <w:col w:w="3853" w:space="40"/>
            <w:col w:w="2488" w:space="39"/>
            <w:col w:w="3130"/>
          </w:cols>
        </w:sectPr>
      </w:pPr>
    </w:p>
    <w:p w14:paraId="5BCA1AC2" w14:textId="77777777" w:rsidR="00E73D05" w:rsidRDefault="00E73D05">
      <w:pPr>
        <w:pStyle w:val="BodyText"/>
        <w:spacing w:before="6"/>
        <w:rPr>
          <w:sz w:val="15"/>
        </w:rPr>
      </w:pPr>
    </w:p>
    <w:p w14:paraId="7371656E" w14:textId="77777777" w:rsidR="00E73D05" w:rsidRDefault="009C1F7F">
      <w:pPr>
        <w:pStyle w:val="Heading1"/>
        <w:numPr>
          <w:ilvl w:val="1"/>
          <w:numId w:val="2"/>
        </w:numPr>
        <w:tabs>
          <w:tab w:val="left" w:pos="690"/>
          <w:tab w:val="left" w:pos="691"/>
        </w:tabs>
        <w:spacing w:before="56"/>
        <w:ind w:hanging="573"/>
      </w:pPr>
      <w:r>
        <w:rPr>
          <w:w w:val="105"/>
        </w:rPr>
        <w:t>Local</w:t>
      </w:r>
      <w:r>
        <w:rPr>
          <w:spacing w:val="19"/>
          <w:w w:val="105"/>
        </w:rPr>
        <w:t xml:space="preserve"> </w:t>
      </w:r>
      <w:r>
        <w:rPr>
          <w:w w:val="105"/>
        </w:rPr>
        <w:t>alignment</w:t>
      </w:r>
    </w:p>
    <w:p w14:paraId="604D2ECF" w14:textId="77777777" w:rsidR="00E73D05" w:rsidRDefault="009C1F7F">
      <w:pPr>
        <w:pStyle w:val="BodyText"/>
        <w:spacing w:before="198" w:line="297" w:lineRule="auto"/>
        <w:ind w:left="118" w:right="380"/>
        <w:jc w:val="both"/>
      </w:pPr>
      <w:r>
        <w:rPr>
          <w:w w:val="110"/>
        </w:rPr>
        <w:t>Local sequence alignments of each peptide pair was performed using the Smith-Waterman(O2) algo-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rithm</w:t>
      </w:r>
      <w:proofErr w:type="spellEnd"/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For the alignment, a gap penalty of -3 and a gap </w:t>
      </w:r>
      <w:proofErr w:type="spellStart"/>
      <w:r>
        <w:rPr>
          <w:w w:val="110"/>
        </w:rPr>
        <w:t>extention</w:t>
      </w:r>
      <w:proofErr w:type="spellEnd"/>
      <w:r>
        <w:rPr>
          <w:w w:val="110"/>
        </w:rPr>
        <w:t xml:space="preserve"> penalty of -1 was used.  A Match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and mismatch scoring was performed using the BLOSUM50 scoring matrix. </w:t>
      </w:r>
      <w:commentRangeStart w:id="33"/>
      <w:r>
        <w:rPr>
          <w:w w:val="110"/>
        </w:rPr>
        <w:t>Alignment 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6"/>
          <w:w w:val="110"/>
        </w:rPr>
        <w:t xml:space="preserve"> </w:t>
      </w:r>
      <w:r>
        <w:rPr>
          <w:w w:val="110"/>
        </w:rPr>
        <w:t>evaluated</w:t>
      </w:r>
      <w:r>
        <w:rPr>
          <w:spacing w:val="17"/>
          <w:w w:val="110"/>
        </w:rPr>
        <w:t xml:space="preserve"> </w:t>
      </w:r>
      <w:r>
        <w:rPr>
          <w:w w:val="110"/>
        </w:rPr>
        <w:t>both</w:t>
      </w:r>
      <w:r>
        <w:rPr>
          <w:spacing w:val="17"/>
          <w:w w:val="110"/>
        </w:rPr>
        <w:t xml:space="preserve"> </w:t>
      </w:r>
      <w:r>
        <w:rPr>
          <w:w w:val="110"/>
        </w:rPr>
        <w:t>by</w:t>
      </w:r>
      <w:r>
        <w:rPr>
          <w:spacing w:val="17"/>
          <w:w w:val="110"/>
        </w:rPr>
        <w:t xml:space="preserve"> </w:t>
      </w:r>
      <w:r>
        <w:rPr>
          <w:w w:val="110"/>
        </w:rPr>
        <w:t>BLOSUM50</w:t>
      </w:r>
      <w:r>
        <w:rPr>
          <w:spacing w:val="16"/>
          <w:w w:val="110"/>
        </w:rPr>
        <w:t xml:space="preserve"> </w:t>
      </w:r>
      <w:r>
        <w:rPr>
          <w:w w:val="110"/>
        </w:rPr>
        <w:t>score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%</w:t>
      </w:r>
      <w:r>
        <w:rPr>
          <w:spacing w:val="17"/>
          <w:w w:val="110"/>
        </w:rPr>
        <w:t xml:space="preserve"> </w:t>
      </w:r>
      <w:r>
        <w:rPr>
          <w:w w:val="110"/>
        </w:rPr>
        <w:t>identity</w:t>
      </w:r>
      <w:commentRangeEnd w:id="33"/>
      <w:r w:rsidR="00923B6C">
        <w:rPr>
          <w:rStyle w:val="CommentReference"/>
        </w:rPr>
        <w:commentReference w:id="33"/>
      </w:r>
      <w:r>
        <w:rPr>
          <w:w w:val="110"/>
        </w:rPr>
        <w:t>.</w:t>
      </w:r>
    </w:p>
    <w:p w14:paraId="0C09B32A" w14:textId="77777777" w:rsidR="00E73D05" w:rsidRDefault="00E73D05">
      <w:pPr>
        <w:pStyle w:val="BodyText"/>
        <w:spacing w:before="1"/>
        <w:rPr>
          <w:sz w:val="22"/>
        </w:rPr>
      </w:pPr>
    </w:p>
    <w:p w14:paraId="6B2AFE50" w14:textId="77777777" w:rsidR="00E73D05" w:rsidRDefault="009C1F7F">
      <w:pPr>
        <w:pStyle w:val="Heading1"/>
        <w:numPr>
          <w:ilvl w:val="1"/>
          <w:numId w:val="2"/>
        </w:numPr>
        <w:tabs>
          <w:tab w:val="left" w:pos="690"/>
          <w:tab w:val="left" w:pos="691"/>
        </w:tabs>
        <w:spacing w:before="1"/>
        <w:ind w:hanging="573"/>
      </w:pPr>
      <w:r>
        <w:rPr>
          <w:w w:val="105"/>
        </w:rPr>
        <w:t>K-</w:t>
      </w:r>
      <w:proofErr w:type="spellStart"/>
      <w:r>
        <w:rPr>
          <w:w w:val="105"/>
        </w:rPr>
        <w:t>mer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similarity</w:t>
      </w:r>
    </w:p>
    <w:p w14:paraId="6B6B3BC5" w14:textId="77777777" w:rsidR="00E73D05" w:rsidRDefault="00AC529E">
      <w:pPr>
        <w:pStyle w:val="BodyText"/>
        <w:spacing w:before="197" w:line="297" w:lineRule="auto"/>
        <w:ind w:left="118" w:right="3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2096" behindDoc="1" locked="0" layoutInCell="1" allowOverlap="1" wp14:anchorId="51687B9B" wp14:editId="305AD1D6">
                <wp:simplePos x="0" y="0"/>
                <wp:positionH relativeFrom="page">
                  <wp:posOffset>4224020</wp:posOffset>
                </wp:positionH>
                <wp:positionV relativeFrom="paragraph">
                  <wp:posOffset>243840</wp:posOffset>
                </wp:positionV>
                <wp:extent cx="38735" cy="0"/>
                <wp:effectExtent l="0" t="0" r="12065" b="12700"/>
                <wp:wrapNone/>
                <wp:docPr id="2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47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E726A" id="Line 29" o:spid="_x0000_s1026" style="position:absolute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2.6pt,19.2pt" to="335.65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" strokeweight=".1311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2608" behindDoc="1" locked="0" layoutInCell="1" allowOverlap="1" wp14:anchorId="2730C121" wp14:editId="146DE648">
                <wp:simplePos x="0" y="0"/>
                <wp:positionH relativeFrom="page">
                  <wp:posOffset>1716405</wp:posOffset>
                </wp:positionH>
                <wp:positionV relativeFrom="paragraph">
                  <wp:posOffset>436245</wp:posOffset>
                </wp:positionV>
                <wp:extent cx="39370" cy="0"/>
                <wp:effectExtent l="0" t="0" r="11430" b="12700"/>
                <wp:wrapNone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  <a:noFill/>
                        <a:ln w="47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8A631" id="Line 28" o:spid="_x0000_s1026" style="position:absolute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.15pt,34.35pt" to="138.25pt,3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" strokeweight=".1311mm">
                <o:lock v:ext="edit" shapetype="f"/>
                <w10:wrap anchorx="page"/>
              </v:line>
            </w:pict>
          </mc:Fallback>
        </mc:AlternateContent>
      </w:r>
      <w:r w:rsidR="009C1F7F">
        <w:rPr>
          <w:w w:val="110"/>
        </w:rPr>
        <w:t>All possible 9-mers (substrings of 9 amino acids) of the ’</w:t>
      </w:r>
      <w:proofErr w:type="spellStart"/>
      <w:r w:rsidR="009C1F7F">
        <w:rPr>
          <w:w w:val="110"/>
        </w:rPr>
        <w:t>ori</w:t>
      </w:r>
      <w:proofErr w:type="spellEnd"/>
      <w:r w:rsidR="009C1F7F">
        <w:rPr>
          <w:w w:val="110"/>
        </w:rPr>
        <w:t xml:space="preserve"> </w:t>
      </w:r>
      <w:proofErr w:type="spellStart"/>
      <w:r w:rsidR="009C1F7F">
        <w:rPr>
          <w:w w:val="110"/>
        </w:rPr>
        <w:t>pepseq</w:t>
      </w:r>
      <w:proofErr w:type="spellEnd"/>
      <w:r w:rsidR="009C1F7F">
        <w:rPr>
          <w:w w:val="110"/>
        </w:rPr>
        <w:t>’ was scored against all possible 9</w:t>
      </w:r>
      <w:r w:rsidR="009C1F7F">
        <w:rPr>
          <w:spacing w:val="1"/>
          <w:w w:val="110"/>
        </w:rPr>
        <w:t xml:space="preserve"> </w:t>
      </w:r>
      <w:proofErr w:type="spellStart"/>
      <w:r w:rsidR="009C1F7F">
        <w:rPr>
          <w:w w:val="110"/>
        </w:rPr>
        <w:t>mers</w:t>
      </w:r>
      <w:proofErr w:type="spellEnd"/>
      <w:r w:rsidR="009C1F7F">
        <w:rPr>
          <w:w w:val="110"/>
        </w:rPr>
        <w:t xml:space="preserve"> of the ’var </w:t>
      </w:r>
      <w:proofErr w:type="spellStart"/>
      <w:r w:rsidR="009C1F7F">
        <w:rPr>
          <w:w w:val="110"/>
        </w:rPr>
        <w:t>pepseq</w:t>
      </w:r>
      <w:proofErr w:type="spellEnd"/>
      <w:r w:rsidR="009C1F7F">
        <w:rPr>
          <w:w w:val="110"/>
        </w:rPr>
        <w:t>’ in the peptide sets using both percent similarity and BLOSUM50 score. This</w:t>
      </w:r>
      <w:r w:rsidR="009C1F7F">
        <w:rPr>
          <w:spacing w:val="1"/>
          <w:w w:val="110"/>
        </w:rPr>
        <w:t xml:space="preserve"> </w:t>
      </w:r>
      <w:r w:rsidR="009C1F7F">
        <w:rPr>
          <w:w w:val="110"/>
        </w:rPr>
        <w:t>specific</w:t>
      </w:r>
      <w:r w:rsidR="009C1F7F">
        <w:rPr>
          <w:spacing w:val="9"/>
          <w:w w:val="110"/>
        </w:rPr>
        <w:t xml:space="preserve"> </w:t>
      </w:r>
      <w:r w:rsidR="009C1F7F">
        <w:rPr>
          <w:w w:val="110"/>
        </w:rPr>
        <w:t>substring</w:t>
      </w:r>
      <w:r w:rsidR="009C1F7F">
        <w:rPr>
          <w:spacing w:val="9"/>
          <w:w w:val="110"/>
        </w:rPr>
        <w:t xml:space="preserve"> </w:t>
      </w:r>
      <w:r w:rsidR="009C1F7F">
        <w:rPr>
          <w:w w:val="110"/>
        </w:rPr>
        <w:t>length</w:t>
      </w:r>
      <w:r w:rsidR="009C1F7F">
        <w:rPr>
          <w:spacing w:val="9"/>
          <w:w w:val="110"/>
        </w:rPr>
        <w:t xml:space="preserve"> </w:t>
      </w:r>
      <w:r w:rsidR="009C1F7F">
        <w:rPr>
          <w:w w:val="110"/>
        </w:rPr>
        <w:t>was</w:t>
      </w:r>
      <w:r w:rsidR="009C1F7F">
        <w:rPr>
          <w:spacing w:val="9"/>
          <w:w w:val="110"/>
        </w:rPr>
        <w:t xml:space="preserve"> </w:t>
      </w:r>
      <w:r w:rsidR="009C1F7F">
        <w:rPr>
          <w:w w:val="110"/>
        </w:rPr>
        <w:t>chosen</w:t>
      </w:r>
      <w:r w:rsidR="009C1F7F">
        <w:rPr>
          <w:spacing w:val="9"/>
          <w:w w:val="110"/>
        </w:rPr>
        <w:t xml:space="preserve"> </w:t>
      </w:r>
      <w:r w:rsidR="009C1F7F">
        <w:rPr>
          <w:w w:val="110"/>
        </w:rPr>
        <w:t>to</w:t>
      </w:r>
      <w:r w:rsidR="009C1F7F">
        <w:rPr>
          <w:spacing w:val="9"/>
          <w:w w:val="110"/>
        </w:rPr>
        <w:t xml:space="preserve"> </w:t>
      </w:r>
      <w:r w:rsidR="009C1F7F">
        <w:rPr>
          <w:w w:val="110"/>
        </w:rPr>
        <w:t>mimics</w:t>
      </w:r>
      <w:r w:rsidR="009C1F7F">
        <w:rPr>
          <w:spacing w:val="10"/>
          <w:w w:val="110"/>
        </w:rPr>
        <w:t xml:space="preserve"> </w:t>
      </w:r>
      <w:r w:rsidR="009C1F7F">
        <w:rPr>
          <w:w w:val="110"/>
        </w:rPr>
        <w:t>the</w:t>
      </w:r>
      <w:r w:rsidR="009C1F7F">
        <w:rPr>
          <w:spacing w:val="9"/>
          <w:w w:val="110"/>
        </w:rPr>
        <w:t xml:space="preserve"> </w:t>
      </w:r>
      <w:r w:rsidR="009C1F7F">
        <w:rPr>
          <w:w w:val="110"/>
        </w:rPr>
        <w:t>length</w:t>
      </w:r>
      <w:r w:rsidR="009C1F7F">
        <w:rPr>
          <w:spacing w:val="10"/>
          <w:w w:val="110"/>
        </w:rPr>
        <w:t xml:space="preserve"> </w:t>
      </w:r>
      <w:r w:rsidR="009C1F7F">
        <w:rPr>
          <w:w w:val="110"/>
        </w:rPr>
        <w:t>of</w:t>
      </w:r>
      <w:r w:rsidR="009C1F7F">
        <w:rPr>
          <w:spacing w:val="9"/>
          <w:w w:val="110"/>
        </w:rPr>
        <w:t xml:space="preserve"> </w:t>
      </w:r>
      <w:r w:rsidR="009C1F7F">
        <w:rPr>
          <w:w w:val="110"/>
        </w:rPr>
        <w:t>the</w:t>
      </w:r>
      <w:r w:rsidR="009C1F7F">
        <w:rPr>
          <w:spacing w:val="9"/>
          <w:w w:val="110"/>
        </w:rPr>
        <w:t xml:space="preserve"> </w:t>
      </w:r>
      <w:r w:rsidR="009C1F7F">
        <w:rPr>
          <w:w w:val="110"/>
        </w:rPr>
        <w:t>peptide</w:t>
      </w:r>
      <w:r w:rsidR="009C1F7F">
        <w:rPr>
          <w:spacing w:val="9"/>
          <w:w w:val="110"/>
        </w:rPr>
        <w:t xml:space="preserve"> </w:t>
      </w:r>
      <w:r w:rsidR="009C1F7F">
        <w:rPr>
          <w:w w:val="110"/>
        </w:rPr>
        <w:t>binding</w:t>
      </w:r>
      <w:r w:rsidR="009C1F7F">
        <w:rPr>
          <w:spacing w:val="9"/>
          <w:w w:val="110"/>
        </w:rPr>
        <w:t xml:space="preserve"> </w:t>
      </w:r>
      <w:r w:rsidR="009C1F7F">
        <w:rPr>
          <w:w w:val="110"/>
        </w:rPr>
        <w:t>core</w:t>
      </w:r>
      <w:r w:rsidR="009C1F7F">
        <w:rPr>
          <w:spacing w:val="10"/>
          <w:w w:val="110"/>
        </w:rPr>
        <w:t xml:space="preserve"> </w:t>
      </w:r>
      <w:r w:rsidR="009C1F7F">
        <w:rPr>
          <w:w w:val="110"/>
        </w:rPr>
        <w:t>for</w:t>
      </w:r>
      <w:r w:rsidR="009C1F7F">
        <w:rPr>
          <w:spacing w:val="9"/>
          <w:w w:val="110"/>
        </w:rPr>
        <w:t xml:space="preserve"> </w:t>
      </w:r>
      <w:r w:rsidR="009C1F7F">
        <w:rPr>
          <w:w w:val="110"/>
        </w:rPr>
        <w:t>MHC</w:t>
      </w:r>
      <w:r w:rsidR="009C1F7F">
        <w:rPr>
          <w:spacing w:val="9"/>
          <w:w w:val="110"/>
        </w:rPr>
        <w:t xml:space="preserve"> </w:t>
      </w:r>
      <w:r w:rsidR="009C1F7F">
        <w:rPr>
          <w:w w:val="110"/>
        </w:rPr>
        <w:t>class</w:t>
      </w:r>
      <w:r w:rsidR="009C1F7F">
        <w:rPr>
          <w:spacing w:val="-47"/>
          <w:w w:val="110"/>
        </w:rPr>
        <w:t xml:space="preserve"> </w:t>
      </w:r>
      <w:r w:rsidR="009C1F7F">
        <w:rPr>
          <w:w w:val="110"/>
        </w:rPr>
        <w:t>II.</w:t>
      </w:r>
    </w:p>
    <w:p w14:paraId="0BE0E663" w14:textId="77777777" w:rsidR="00E73D05" w:rsidRDefault="00E73D05">
      <w:pPr>
        <w:pStyle w:val="BodyText"/>
        <w:spacing w:before="1"/>
        <w:rPr>
          <w:sz w:val="25"/>
        </w:rPr>
      </w:pPr>
    </w:p>
    <w:p w14:paraId="4DF31425" w14:textId="77777777" w:rsidR="00E73D05" w:rsidRDefault="009C1F7F">
      <w:pPr>
        <w:pStyle w:val="BodyText"/>
        <w:spacing w:line="297" w:lineRule="auto"/>
        <w:ind w:left="118" w:right="381"/>
        <w:jc w:val="both"/>
      </w:pPr>
      <w:r>
        <w:rPr>
          <w:w w:val="110"/>
        </w:rPr>
        <w:t>As an extension to the 9-mer similarity feature, a kernel function was to calculate a score for the</w:t>
      </w:r>
      <w:r>
        <w:rPr>
          <w:spacing w:val="1"/>
          <w:w w:val="110"/>
        </w:rPr>
        <w:t xml:space="preserve"> </w:t>
      </w:r>
      <w:r>
        <w:rPr>
          <w:w w:val="115"/>
        </w:rPr>
        <w:t>combination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all</w:t>
      </w:r>
      <w:r>
        <w:rPr>
          <w:spacing w:val="6"/>
          <w:w w:val="115"/>
        </w:rPr>
        <w:t xml:space="preserve"> </w:t>
      </w:r>
      <w:r>
        <w:rPr>
          <w:w w:val="115"/>
        </w:rPr>
        <w:t>K-</w:t>
      </w:r>
      <w:proofErr w:type="spellStart"/>
      <w:r>
        <w:rPr>
          <w:w w:val="115"/>
        </w:rPr>
        <w:t>mer</w:t>
      </w:r>
      <w:proofErr w:type="spellEnd"/>
      <w:r>
        <w:rPr>
          <w:spacing w:val="7"/>
          <w:w w:val="115"/>
        </w:rPr>
        <w:t xml:space="preserve"> </w:t>
      </w:r>
      <w:r>
        <w:rPr>
          <w:w w:val="115"/>
        </w:rPr>
        <w:t>similarities</w:t>
      </w:r>
      <w:r>
        <w:rPr>
          <w:spacing w:val="6"/>
          <w:w w:val="115"/>
        </w:rPr>
        <w:t xml:space="preserve"> </w:t>
      </w:r>
      <w:r>
        <w:rPr>
          <w:w w:val="115"/>
        </w:rPr>
        <w:t>ranging</w:t>
      </w:r>
      <w:r>
        <w:rPr>
          <w:spacing w:val="7"/>
          <w:w w:val="115"/>
        </w:rPr>
        <w:t xml:space="preserve"> </w:t>
      </w:r>
      <w:r>
        <w:rPr>
          <w:w w:val="115"/>
        </w:rPr>
        <w:t>from</w:t>
      </w:r>
      <w:r>
        <w:rPr>
          <w:spacing w:val="6"/>
          <w:w w:val="115"/>
        </w:rPr>
        <w:t xml:space="preserve"> </w:t>
      </w:r>
      <w:r>
        <w:rPr>
          <w:i/>
          <w:w w:val="135"/>
        </w:rPr>
        <w:t xml:space="preserve">K </w:t>
      </w:r>
      <w:r>
        <w:rPr>
          <w:spacing w:val="11"/>
          <w:w w:val="115"/>
        </w:rPr>
        <w:t>=</w:t>
      </w:r>
      <w:r>
        <w:rPr>
          <w:spacing w:val="-12"/>
          <w:w w:val="115"/>
        </w:rPr>
        <w:t xml:space="preserve"> </w:t>
      </w:r>
      <w:r>
        <w:rPr>
          <w:w w:val="115"/>
        </w:rPr>
        <w:t>3</w:t>
      </w:r>
      <w:r>
        <w:rPr>
          <w:spacing w:val="6"/>
          <w:w w:val="115"/>
        </w:rPr>
        <w:t xml:space="preserve"> </w:t>
      </w:r>
      <w:commentRangeStart w:id="34"/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i/>
          <w:w w:val="135"/>
        </w:rPr>
        <w:t xml:space="preserve">K </w:t>
      </w:r>
      <w:r>
        <w:rPr>
          <w:w w:val="135"/>
        </w:rPr>
        <w:t>=</w:t>
      </w:r>
      <w:r>
        <w:rPr>
          <w:spacing w:val="-12"/>
          <w:w w:val="135"/>
        </w:rPr>
        <w:t xml:space="preserve"> </w:t>
      </w:r>
      <w:r>
        <w:rPr>
          <w:w w:val="115"/>
        </w:rPr>
        <w:t>12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all</w:t>
      </w:r>
      <w:r>
        <w:rPr>
          <w:spacing w:val="7"/>
          <w:w w:val="115"/>
        </w:rPr>
        <w:t xml:space="preserve"> </w:t>
      </w:r>
      <w:r>
        <w:rPr>
          <w:w w:val="115"/>
        </w:rPr>
        <w:t>peptide</w:t>
      </w:r>
      <w:r>
        <w:rPr>
          <w:spacing w:val="7"/>
          <w:w w:val="115"/>
        </w:rPr>
        <w:t xml:space="preserve"> </w:t>
      </w:r>
      <w:r>
        <w:rPr>
          <w:w w:val="115"/>
        </w:rPr>
        <w:t>sets</w:t>
      </w:r>
      <w:commentRangeEnd w:id="34"/>
      <w:r w:rsidR="00923B6C">
        <w:rPr>
          <w:rStyle w:val="CommentReference"/>
        </w:rPr>
        <w:commentReference w:id="34"/>
      </w:r>
      <w:r>
        <w:rPr>
          <w:w w:val="115"/>
        </w:rPr>
        <w:t>.</w:t>
      </w:r>
    </w:p>
    <w:p w14:paraId="0158A16B" w14:textId="77777777" w:rsidR="00E73D05" w:rsidRDefault="00E73D05">
      <w:pPr>
        <w:pStyle w:val="BodyText"/>
        <w:spacing w:before="11"/>
        <w:rPr>
          <w:sz w:val="22"/>
        </w:rPr>
      </w:pPr>
    </w:p>
    <w:p w14:paraId="40352E68" w14:textId="77777777" w:rsidR="00E73D05" w:rsidRDefault="009C1F7F">
      <w:pPr>
        <w:pStyle w:val="ListParagraph"/>
        <w:numPr>
          <w:ilvl w:val="2"/>
          <w:numId w:val="2"/>
        </w:numPr>
        <w:tabs>
          <w:tab w:val="left" w:pos="833"/>
          <w:tab w:val="left" w:pos="834"/>
        </w:tabs>
        <w:spacing w:before="1"/>
        <w:rPr>
          <w:rFonts w:ascii="Century"/>
          <w:sz w:val="20"/>
        </w:rPr>
      </w:pPr>
      <w:r>
        <w:rPr>
          <w:rFonts w:ascii="Century"/>
          <w:w w:val="110"/>
          <w:sz w:val="20"/>
        </w:rPr>
        <w:t>Peptide</w:t>
      </w:r>
      <w:r>
        <w:rPr>
          <w:rFonts w:ascii="Century"/>
          <w:spacing w:val="21"/>
          <w:w w:val="110"/>
          <w:sz w:val="20"/>
        </w:rPr>
        <w:t xml:space="preserve"> </w:t>
      </w:r>
      <w:r>
        <w:rPr>
          <w:rFonts w:ascii="Century"/>
          <w:w w:val="110"/>
          <w:sz w:val="20"/>
        </w:rPr>
        <w:t>binding</w:t>
      </w:r>
      <w:r>
        <w:rPr>
          <w:rFonts w:ascii="Century"/>
          <w:spacing w:val="22"/>
          <w:w w:val="110"/>
          <w:sz w:val="20"/>
        </w:rPr>
        <w:t xml:space="preserve"> </w:t>
      </w:r>
      <w:r>
        <w:rPr>
          <w:rFonts w:ascii="Century"/>
          <w:w w:val="110"/>
          <w:sz w:val="20"/>
        </w:rPr>
        <w:t>core</w:t>
      </w:r>
      <w:r>
        <w:rPr>
          <w:rFonts w:ascii="Century"/>
          <w:spacing w:val="22"/>
          <w:w w:val="110"/>
          <w:sz w:val="20"/>
        </w:rPr>
        <w:t xml:space="preserve"> </w:t>
      </w:r>
      <w:r>
        <w:rPr>
          <w:rFonts w:ascii="Century"/>
          <w:w w:val="110"/>
          <w:sz w:val="20"/>
        </w:rPr>
        <w:t>prediction</w:t>
      </w:r>
    </w:p>
    <w:p w14:paraId="53422FE3" w14:textId="77777777" w:rsidR="00E73D05" w:rsidRDefault="00E73D05">
      <w:pPr>
        <w:pStyle w:val="BodyText"/>
        <w:spacing w:before="9"/>
        <w:rPr>
          <w:rFonts w:ascii="Century"/>
          <w:sz w:val="16"/>
        </w:rPr>
      </w:pPr>
    </w:p>
    <w:p w14:paraId="2D33F02E" w14:textId="77777777" w:rsidR="00E73D05" w:rsidRDefault="009C1F7F">
      <w:pPr>
        <w:pStyle w:val="BodyText"/>
        <w:spacing w:line="295" w:lineRule="auto"/>
        <w:ind w:left="118" w:right="382"/>
        <w:jc w:val="both"/>
      </w:pPr>
      <w:commentRangeStart w:id="35"/>
      <w:proofErr w:type="spellStart"/>
      <w:r>
        <w:rPr>
          <w:w w:val="115"/>
        </w:rPr>
        <w:t>NetMHCIIpan</w:t>
      </w:r>
      <w:proofErr w:type="spellEnd"/>
      <w:r>
        <w:rPr>
          <w:w w:val="115"/>
        </w:rPr>
        <w:t xml:space="preserve"> 4.1 </w:t>
      </w:r>
      <w:commentRangeEnd w:id="35"/>
      <w:r w:rsidR="00923B6C">
        <w:rPr>
          <w:rStyle w:val="CommentReference"/>
        </w:rPr>
        <w:commentReference w:id="35"/>
      </w:r>
      <w:r>
        <w:rPr>
          <w:w w:val="115"/>
        </w:rPr>
        <w:t>was used for prediction of the MHC class II binding cores in each peptide in the</w:t>
      </w:r>
      <w:r>
        <w:rPr>
          <w:spacing w:val="-49"/>
          <w:w w:val="115"/>
        </w:rPr>
        <w:t xml:space="preserve"> </w:t>
      </w:r>
      <w:r>
        <w:rPr>
          <w:w w:val="110"/>
        </w:rPr>
        <w:t>datasets.</w:t>
      </w:r>
      <w:r>
        <w:rPr>
          <w:spacing w:val="1"/>
          <w:w w:val="110"/>
        </w:rPr>
        <w:t xml:space="preserve"> </w:t>
      </w:r>
      <w:r>
        <w:rPr>
          <w:w w:val="110"/>
        </w:rPr>
        <w:t>This prediction was performed with basis in the seven HLA class II alleles from the seven</w:t>
      </w:r>
      <w:r>
        <w:rPr>
          <w:spacing w:val="1"/>
          <w:w w:val="110"/>
        </w:rPr>
        <w:t xml:space="preserve"> </w:t>
      </w:r>
      <w:r>
        <w:rPr>
          <w:w w:val="115"/>
        </w:rPr>
        <w:t>allele</w:t>
      </w:r>
      <w:r>
        <w:rPr>
          <w:spacing w:val="13"/>
          <w:w w:val="115"/>
        </w:rPr>
        <w:t xml:space="preserve"> </w:t>
      </w:r>
      <w:r>
        <w:rPr>
          <w:w w:val="115"/>
        </w:rPr>
        <w:t>method,</w:t>
      </w:r>
      <w:r>
        <w:rPr>
          <w:spacing w:val="14"/>
          <w:w w:val="115"/>
        </w:rPr>
        <w:t xml:space="preserve"> </w:t>
      </w:r>
      <w:r>
        <w:rPr>
          <w:w w:val="115"/>
        </w:rPr>
        <w:t>listed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table</w:t>
      </w:r>
      <w:r>
        <w:rPr>
          <w:spacing w:val="14"/>
          <w:w w:val="115"/>
        </w:rPr>
        <w:t xml:space="preserve"> </w:t>
      </w:r>
      <w:r>
        <w:rPr>
          <w:rFonts w:ascii="Century"/>
          <w:w w:val="115"/>
        </w:rPr>
        <w:t>??</w:t>
      </w:r>
      <w:r>
        <w:rPr>
          <w:w w:val="115"/>
        </w:rPr>
        <w:t>.</w:t>
      </w:r>
    </w:p>
    <w:p w14:paraId="3C91F0F3" w14:textId="77777777" w:rsidR="00E73D05" w:rsidRDefault="00E73D05">
      <w:pPr>
        <w:spacing w:line="295" w:lineRule="auto"/>
        <w:jc w:val="both"/>
        <w:sectPr w:rsidR="00E73D05">
          <w:type w:val="continuous"/>
          <w:pgSz w:w="11910" w:h="16840"/>
          <w:pgMar w:top="2180" w:right="1180" w:bottom="1640" w:left="1180" w:header="1949" w:footer="1449" w:gutter="0"/>
          <w:cols w:space="708"/>
        </w:sectPr>
      </w:pPr>
    </w:p>
    <w:p w14:paraId="45D564C2" w14:textId="77777777" w:rsidR="00E73D05" w:rsidRDefault="00E73D05">
      <w:pPr>
        <w:pStyle w:val="BodyText"/>
      </w:pPr>
    </w:p>
    <w:p w14:paraId="26872F15" w14:textId="77777777" w:rsidR="00E73D05" w:rsidRDefault="00E73D05">
      <w:pPr>
        <w:pStyle w:val="BodyText"/>
        <w:spacing w:before="10"/>
        <w:rPr>
          <w:sz w:val="15"/>
        </w:rPr>
      </w:pPr>
    </w:p>
    <w:p w14:paraId="2B2612D8" w14:textId="77777777" w:rsidR="00E73D05" w:rsidRDefault="009C1F7F">
      <w:pPr>
        <w:pStyle w:val="BodyText"/>
        <w:ind w:left="1605" w:right="1867"/>
        <w:jc w:val="center"/>
      </w:pPr>
      <w:r>
        <w:rPr>
          <w:rFonts w:ascii="Century"/>
          <w:w w:val="115"/>
        </w:rPr>
        <w:t>Table</w:t>
      </w:r>
      <w:r>
        <w:rPr>
          <w:rFonts w:ascii="Century"/>
          <w:spacing w:val="-13"/>
          <w:w w:val="115"/>
        </w:rPr>
        <w:t xml:space="preserve"> </w:t>
      </w:r>
      <w:r>
        <w:rPr>
          <w:rFonts w:ascii="Century"/>
          <w:w w:val="115"/>
        </w:rPr>
        <w:t>1:</w:t>
      </w:r>
      <w:r>
        <w:rPr>
          <w:rFonts w:ascii="Century"/>
          <w:spacing w:val="5"/>
          <w:w w:val="115"/>
        </w:rPr>
        <w:t xml:space="preserve"> </w:t>
      </w:r>
      <w:r>
        <w:rPr>
          <w:w w:val="115"/>
        </w:rPr>
        <w:t>HLA</w:t>
      </w:r>
      <w:r>
        <w:rPr>
          <w:spacing w:val="-7"/>
          <w:w w:val="115"/>
        </w:rPr>
        <w:t xml:space="preserve"> </w:t>
      </w:r>
      <w:r>
        <w:rPr>
          <w:w w:val="115"/>
        </w:rPr>
        <w:t>class</w:t>
      </w:r>
      <w:r>
        <w:rPr>
          <w:spacing w:val="-7"/>
          <w:w w:val="115"/>
        </w:rPr>
        <w:t xml:space="preserve"> </w:t>
      </w:r>
      <w:r>
        <w:rPr>
          <w:w w:val="115"/>
        </w:rPr>
        <w:t>II</w:t>
      </w:r>
      <w:r>
        <w:rPr>
          <w:spacing w:val="-7"/>
          <w:w w:val="115"/>
        </w:rPr>
        <w:t xml:space="preserve"> </w:t>
      </w:r>
      <w:r>
        <w:rPr>
          <w:w w:val="115"/>
        </w:rPr>
        <w:t>variants</w:t>
      </w:r>
      <w:r>
        <w:rPr>
          <w:spacing w:val="-7"/>
          <w:w w:val="115"/>
        </w:rPr>
        <w:t xml:space="preserve"> </w:t>
      </w:r>
      <w:r>
        <w:rPr>
          <w:w w:val="115"/>
        </w:rPr>
        <w:t>used</w:t>
      </w:r>
      <w:r>
        <w:rPr>
          <w:spacing w:val="-7"/>
          <w:w w:val="115"/>
        </w:rPr>
        <w:t xml:space="preserve"> </w:t>
      </w:r>
      <w:r>
        <w:rPr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w w:val="115"/>
        </w:rPr>
        <w:t>peptide</w:t>
      </w:r>
      <w:r>
        <w:rPr>
          <w:spacing w:val="-7"/>
          <w:w w:val="115"/>
        </w:rPr>
        <w:t xml:space="preserve"> </w:t>
      </w:r>
      <w:r>
        <w:rPr>
          <w:w w:val="115"/>
        </w:rPr>
        <w:t>binding</w:t>
      </w:r>
      <w:r>
        <w:rPr>
          <w:spacing w:val="-7"/>
          <w:w w:val="115"/>
        </w:rPr>
        <w:t xml:space="preserve"> </w:t>
      </w:r>
      <w:r>
        <w:rPr>
          <w:w w:val="115"/>
        </w:rPr>
        <w:t>prediction</w:t>
      </w:r>
    </w:p>
    <w:p w14:paraId="6EADB69E" w14:textId="77777777" w:rsidR="00E73D05" w:rsidRDefault="00AC529E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7282315" wp14:editId="39D6CF0C">
                <wp:simplePos x="0" y="0"/>
                <wp:positionH relativeFrom="page">
                  <wp:posOffset>3052445</wp:posOffset>
                </wp:positionH>
                <wp:positionV relativeFrom="paragraph">
                  <wp:posOffset>132080</wp:posOffset>
                </wp:positionV>
                <wp:extent cx="1287145" cy="1819275"/>
                <wp:effectExtent l="0" t="0" r="20955" b="9525"/>
                <wp:wrapTopAndBottom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1819275"/>
                          <a:chOff x="4807" y="208"/>
                          <a:chExt cx="2027" cy="2865"/>
                        </a:xfrm>
                      </wpg:grpSpPr>
                      <wps:wsp>
                        <wps:cNvPr id="2" name="Line 27"/>
                        <wps:cNvCnPr>
                          <a:cxnSpLocks/>
                        </wps:cNvCnPr>
                        <wps:spPr bwMode="auto">
                          <a:xfrm>
                            <a:off x="4807" y="216"/>
                            <a:ext cx="2027" cy="0"/>
                          </a:xfrm>
                          <a:prstGeom prst="line">
                            <a:avLst/>
                          </a:prstGeom>
                          <a:noFill/>
                          <a:ln w="10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docshape5"/>
                        <wps:cNvSpPr>
                          <a:spLocks/>
                        </wps:cNvSpPr>
                        <wps:spPr bwMode="auto">
                          <a:xfrm>
                            <a:off x="4810" y="281"/>
                            <a:ext cx="2019" cy="253"/>
                          </a:xfrm>
                          <a:custGeom>
                            <a:avLst/>
                            <a:gdLst>
                              <a:gd name="T0" fmla="+- 0 4811 4811"/>
                              <a:gd name="T1" fmla="*/ T0 w 2019"/>
                              <a:gd name="T2" fmla="+- 0 535 282"/>
                              <a:gd name="T3" fmla="*/ 535 h 253"/>
                              <a:gd name="T4" fmla="+- 0 4811 4811"/>
                              <a:gd name="T5" fmla="*/ T4 w 2019"/>
                              <a:gd name="T6" fmla="+- 0 282 282"/>
                              <a:gd name="T7" fmla="*/ 282 h 253"/>
                              <a:gd name="T8" fmla="+- 0 6830 4811"/>
                              <a:gd name="T9" fmla="*/ T8 w 2019"/>
                              <a:gd name="T10" fmla="+- 0 535 282"/>
                              <a:gd name="T11" fmla="*/ 535 h 253"/>
                              <a:gd name="T12" fmla="+- 0 6830 4811"/>
                              <a:gd name="T13" fmla="*/ T12 w 2019"/>
                              <a:gd name="T14" fmla="+- 0 282 282"/>
                              <a:gd name="T15" fmla="*/ 282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19" h="253">
                                <a:moveTo>
                                  <a:pt x="0" y="253"/>
                                </a:moveTo>
                                <a:lnTo>
                                  <a:pt x="0" y="0"/>
                                </a:lnTo>
                                <a:moveTo>
                                  <a:pt x="2019" y="253"/>
                                </a:moveTo>
                                <a:lnTo>
                                  <a:pt x="2019" y="0"/>
                                </a:lnTo>
                              </a:path>
                            </a:pathLst>
                          </a:custGeom>
                          <a:noFill/>
                          <a:ln w="47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5"/>
                        <wps:cNvCnPr>
                          <a:cxnSpLocks/>
                        </wps:cNvCnPr>
                        <wps:spPr bwMode="auto">
                          <a:xfrm>
                            <a:off x="4807" y="575"/>
                            <a:ext cx="2027" cy="0"/>
                          </a:xfrm>
                          <a:prstGeom prst="line">
                            <a:avLst/>
                          </a:prstGeom>
                          <a:noFill/>
                          <a:ln w="64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4810" y="636"/>
                            <a:ext cx="2019" cy="253"/>
                          </a:xfrm>
                          <a:custGeom>
                            <a:avLst/>
                            <a:gdLst>
                              <a:gd name="T0" fmla="+- 0 4811 4811"/>
                              <a:gd name="T1" fmla="*/ T0 w 2019"/>
                              <a:gd name="T2" fmla="+- 0 890 637"/>
                              <a:gd name="T3" fmla="*/ 890 h 253"/>
                              <a:gd name="T4" fmla="+- 0 4811 4811"/>
                              <a:gd name="T5" fmla="*/ T4 w 2019"/>
                              <a:gd name="T6" fmla="+- 0 637 637"/>
                              <a:gd name="T7" fmla="*/ 637 h 253"/>
                              <a:gd name="T8" fmla="+- 0 6830 4811"/>
                              <a:gd name="T9" fmla="*/ T8 w 2019"/>
                              <a:gd name="T10" fmla="+- 0 890 637"/>
                              <a:gd name="T11" fmla="*/ 890 h 253"/>
                              <a:gd name="T12" fmla="+- 0 6830 4811"/>
                              <a:gd name="T13" fmla="*/ T12 w 2019"/>
                              <a:gd name="T14" fmla="+- 0 637 637"/>
                              <a:gd name="T15" fmla="*/ 637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19" h="253">
                                <a:moveTo>
                                  <a:pt x="0" y="253"/>
                                </a:moveTo>
                                <a:lnTo>
                                  <a:pt x="0" y="0"/>
                                </a:lnTo>
                                <a:moveTo>
                                  <a:pt x="2019" y="253"/>
                                </a:moveTo>
                                <a:lnTo>
                                  <a:pt x="2019" y="0"/>
                                </a:lnTo>
                              </a:path>
                            </a:pathLst>
                          </a:custGeom>
                          <a:noFill/>
                          <a:ln w="47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3"/>
                        <wps:cNvCnPr>
                          <a:cxnSpLocks/>
                        </wps:cNvCnPr>
                        <wps:spPr bwMode="auto">
                          <a:xfrm>
                            <a:off x="4807" y="930"/>
                            <a:ext cx="2027" cy="0"/>
                          </a:xfrm>
                          <a:prstGeom prst="line">
                            <a:avLst/>
                          </a:prstGeom>
                          <a:noFill/>
                          <a:ln w="64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docshape7"/>
                        <wps:cNvSpPr>
                          <a:spLocks/>
                        </wps:cNvSpPr>
                        <wps:spPr bwMode="auto">
                          <a:xfrm>
                            <a:off x="4810" y="992"/>
                            <a:ext cx="2019" cy="253"/>
                          </a:xfrm>
                          <a:custGeom>
                            <a:avLst/>
                            <a:gdLst>
                              <a:gd name="T0" fmla="+- 0 4811 4811"/>
                              <a:gd name="T1" fmla="*/ T0 w 2019"/>
                              <a:gd name="T2" fmla="+- 0 1245 992"/>
                              <a:gd name="T3" fmla="*/ 1245 h 253"/>
                              <a:gd name="T4" fmla="+- 0 4811 4811"/>
                              <a:gd name="T5" fmla="*/ T4 w 2019"/>
                              <a:gd name="T6" fmla="+- 0 992 992"/>
                              <a:gd name="T7" fmla="*/ 992 h 253"/>
                              <a:gd name="T8" fmla="+- 0 6830 4811"/>
                              <a:gd name="T9" fmla="*/ T8 w 2019"/>
                              <a:gd name="T10" fmla="+- 0 1245 992"/>
                              <a:gd name="T11" fmla="*/ 1245 h 253"/>
                              <a:gd name="T12" fmla="+- 0 6830 4811"/>
                              <a:gd name="T13" fmla="*/ T12 w 2019"/>
                              <a:gd name="T14" fmla="+- 0 992 992"/>
                              <a:gd name="T15" fmla="*/ 992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19" h="253">
                                <a:moveTo>
                                  <a:pt x="0" y="253"/>
                                </a:moveTo>
                                <a:lnTo>
                                  <a:pt x="0" y="0"/>
                                </a:lnTo>
                                <a:moveTo>
                                  <a:pt x="2019" y="253"/>
                                </a:moveTo>
                                <a:lnTo>
                                  <a:pt x="2019" y="0"/>
                                </a:lnTo>
                              </a:path>
                            </a:pathLst>
                          </a:custGeom>
                          <a:noFill/>
                          <a:ln w="47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1"/>
                        <wps:cNvCnPr>
                          <a:cxnSpLocks/>
                        </wps:cNvCnPr>
                        <wps:spPr bwMode="auto">
                          <a:xfrm>
                            <a:off x="4807" y="1285"/>
                            <a:ext cx="2027" cy="0"/>
                          </a:xfrm>
                          <a:prstGeom prst="line">
                            <a:avLst/>
                          </a:prstGeom>
                          <a:noFill/>
                          <a:ln w="64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docshape8"/>
                        <wps:cNvSpPr>
                          <a:spLocks/>
                        </wps:cNvSpPr>
                        <wps:spPr bwMode="auto">
                          <a:xfrm>
                            <a:off x="4810" y="1347"/>
                            <a:ext cx="2019" cy="253"/>
                          </a:xfrm>
                          <a:custGeom>
                            <a:avLst/>
                            <a:gdLst>
                              <a:gd name="T0" fmla="+- 0 4811 4811"/>
                              <a:gd name="T1" fmla="*/ T0 w 2019"/>
                              <a:gd name="T2" fmla="+- 0 1600 1347"/>
                              <a:gd name="T3" fmla="*/ 1600 h 253"/>
                              <a:gd name="T4" fmla="+- 0 4811 4811"/>
                              <a:gd name="T5" fmla="*/ T4 w 2019"/>
                              <a:gd name="T6" fmla="+- 0 1347 1347"/>
                              <a:gd name="T7" fmla="*/ 1347 h 253"/>
                              <a:gd name="T8" fmla="+- 0 6830 4811"/>
                              <a:gd name="T9" fmla="*/ T8 w 2019"/>
                              <a:gd name="T10" fmla="+- 0 1600 1347"/>
                              <a:gd name="T11" fmla="*/ 1600 h 253"/>
                              <a:gd name="T12" fmla="+- 0 6830 4811"/>
                              <a:gd name="T13" fmla="*/ T12 w 2019"/>
                              <a:gd name="T14" fmla="+- 0 1347 1347"/>
                              <a:gd name="T15" fmla="*/ 1347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19" h="253">
                                <a:moveTo>
                                  <a:pt x="0" y="253"/>
                                </a:moveTo>
                                <a:lnTo>
                                  <a:pt x="0" y="0"/>
                                </a:lnTo>
                                <a:moveTo>
                                  <a:pt x="2019" y="253"/>
                                </a:moveTo>
                                <a:lnTo>
                                  <a:pt x="2019" y="0"/>
                                </a:lnTo>
                              </a:path>
                            </a:pathLst>
                          </a:custGeom>
                          <a:noFill/>
                          <a:ln w="47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9"/>
                        <wps:cNvCnPr>
                          <a:cxnSpLocks/>
                        </wps:cNvCnPr>
                        <wps:spPr bwMode="auto">
                          <a:xfrm>
                            <a:off x="4807" y="1640"/>
                            <a:ext cx="2027" cy="0"/>
                          </a:xfrm>
                          <a:prstGeom prst="line">
                            <a:avLst/>
                          </a:prstGeom>
                          <a:noFill/>
                          <a:ln w="64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docshape9"/>
                        <wps:cNvSpPr>
                          <a:spLocks/>
                        </wps:cNvSpPr>
                        <wps:spPr bwMode="auto">
                          <a:xfrm>
                            <a:off x="4810" y="1702"/>
                            <a:ext cx="2019" cy="253"/>
                          </a:xfrm>
                          <a:custGeom>
                            <a:avLst/>
                            <a:gdLst>
                              <a:gd name="T0" fmla="+- 0 4811 4811"/>
                              <a:gd name="T1" fmla="*/ T0 w 2019"/>
                              <a:gd name="T2" fmla="+- 0 1955 1702"/>
                              <a:gd name="T3" fmla="*/ 1955 h 253"/>
                              <a:gd name="T4" fmla="+- 0 4811 4811"/>
                              <a:gd name="T5" fmla="*/ T4 w 2019"/>
                              <a:gd name="T6" fmla="+- 0 1702 1702"/>
                              <a:gd name="T7" fmla="*/ 1702 h 253"/>
                              <a:gd name="T8" fmla="+- 0 6830 4811"/>
                              <a:gd name="T9" fmla="*/ T8 w 2019"/>
                              <a:gd name="T10" fmla="+- 0 1955 1702"/>
                              <a:gd name="T11" fmla="*/ 1955 h 253"/>
                              <a:gd name="T12" fmla="+- 0 6830 4811"/>
                              <a:gd name="T13" fmla="*/ T12 w 2019"/>
                              <a:gd name="T14" fmla="+- 0 1702 1702"/>
                              <a:gd name="T15" fmla="*/ 1702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19" h="253">
                                <a:moveTo>
                                  <a:pt x="0" y="253"/>
                                </a:moveTo>
                                <a:lnTo>
                                  <a:pt x="0" y="0"/>
                                </a:lnTo>
                                <a:moveTo>
                                  <a:pt x="2019" y="253"/>
                                </a:moveTo>
                                <a:lnTo>
                                  <a:pt x="2019" y="0"/>
                                </a:lnTo>
                              </a:path>
                            </a:pathLst>
                          </a:custGeom>
                          <a:noFill/>
                          <a:ln w="47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7"/>
                        <wps:cNvCnPr>
                          <a:cxnSpLocks/>
                        </wps:cNvCnPr>
                        <wps:spPr bwMode="auto">
                          <a:xfrm>
                            <a:off x="4807" y="1996"/>
                            <a:ext cx="2027" cy="0"/>
                          </a:xfrm>
                          <a:prstGeom prst="line">
                            <a:avLst/>
                          </a:prstGeom>
                          <a:noFill/>
                          <a:ln w="64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docshape10"/>
                        <wps:cNvSpPr>
                          <a:spLocks/>
                        </wps:cNvSpPr>
                        <wps:spPr bwMode="auto">
                          <a:xfrm>
                            <a:off x="4810" y="2057"/>
                            <a:ext cx="2019" cy="253"/>
                          </a:xfrm>
                          <a:custGeom>
                            <a:avLst/>
                            <a:gdLst>
                              <a:gd name="T0" fmla="+- 0 4811 4811"/>
                              <a:gd name="T1" fmla="*/ T0 w 2019"/>
                              <a:gd name="T2" fmla="+- 0 2311 2058"/>
                              <a:gd name="T3" fmla="*/ 2311 h 253"/>
                              <a:gd name="T4" fmla="+- 0 4811 4811"/>
                              <a:gd name="T5" fmla="*/ T4 w 2019"/>
                              <a:gd name="T6" fmla="+- 0 2058 2058"/>
                              <a:gd name="T7" fmla="*/ 2058 h 253"/>
                              <a:gd name="T8" fmla="+- 0 6830 4811"/>
                              <a:gd name="T9" fmla="*/ T8 w 2019"/>
                              <a:gd name="T10" fmla="+- 0 2311 2058"/>
                              <a:gd name="T11" fmla="*/ 2311 h 253"/>
                              <a:gd name="T12" fmla="+- 0 6830 4811"/>
                              <a:gd name="T13" fmla="*/ T12 w 2019"/>
                              <a:gd name="T14" fmla="+- 0 2058 2058"/>
                              <a:gd name="T15" fmla="*/ 2058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19" h="253">
                                <a:moveTo>
                                  <a:pt x="0" y="253"/>
                                </a:moveTo>
                                <a:lnTo>
                                  <a:pt x="0" y="0"/>
                                </a:lnTo>
                                <a:moveTo>
                                  <a:pt x="2019" y="253"/>
                                </a:moveTo>
                                <a:lnTo>
                                  <a:pt x="2019" y="0"/>
                                </a:lnTo>
                              </a:path>
                            </a:pathLst>
                          </a:custGeom>
                          <a:noFill/>
                          <a:ln w="47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5"/>
                        <wps:cNvCnPr>
                          <a:cxnSpLocks/>
                        </wps:cNvCnPr>
                        <wps:spPr bwMode="auto">
                          <a:xfrm>
                            <a:off x="4807" y="2351"/>
                            <a:ext cx="2027" cy="0"/>
                          </a:xfrm>
                          <a:prstGeom prst="line">
                            <a:avLst/>
                          </a:prstGeom>
                          <a:noFill/>
                          <a:ln w="64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docshape11"/>
                        <wps:cNvSpPr>
                          <a:spLocks/>
                        </wps:cNvSpPr>
                        <wps:spPr bwMode="auto">
                          <a:xfrm>
                            <a:off x="4810" y="2412"/>
                            <a:ext cx="2019" cy="253"/>
                          </a:xfrm>
                          <a:custGeom>
                            <a:avLst/>
                            <a:gdLst>
                              <a:gd name="T0" fmla="+- 0 4811 4811"/>
                              <a:gd name="T1" fmla="*/ T0 w 2019"/>
                              <a:gd name="T2" fmla="+- 0 2666 2413"/>
                              <a:gd name="T3" fmla="*/ 2666 h 253"/>
                              <a:gd name="T4" fmla="+- 0 4811 4811"/>
                              <a:gd name="T5" fmla="*/ T4 w 2019"/>
                              <a:gd name="T6" fmla="+- 0 2413 2413"/>
                              <a:gd name="T7" fmla="*/ 2413 h 253"/>
                              <a:gd name="T8" fmla="+- 0 6830 4811"/>
                              <a:gd name="T9" fmla="*/ T8 w 2019"/>
                              <a:gd name="T10" fmla="+- 0 2666 2413"/>
                              <a:gd name="T11" fmla="*/ 2666 h 253"/>
                              <a:gd name="T12" fmla="+- 0 6830 4811"/>
                              <a:gd name="T13" fmla="*/ T12 w 2019"/>
                              <a:gd name="T14" fmla="+- 0 2413 2413"/>
                              <a:gd name="T15" fmla="*/ 2413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19" h="253">
                                <a:moveTo>
                                  <a:pt x="0" y="253"/>
                                </a:moveTo>
                                <a:lnTo>
                                  <a:pt x="0" y="0"/>
                                </a:lnTo>
                                <a:moveTo>
                                  <a:pt x="2019" y="253"/>
                                </a:moveTo>
                                <a:lnTo>
                                  <a:pt x="2019" y="0"/>
                                </a:lnTo>
                              </a:path>
                            </a:pathLst>
                          </a:custGeom>
                          <a:noFill/>
                          <a:ln w="47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3"/>
                        <wps:cNvCnPr>
                          <a:cxnSpLocks/>
                        </wps:cNvCnPr>
                        <wps:spPr bwMode="auto">
                          <a:xfrm>
                            <a:off x="4807" y="2706"/>
                            <a:ext cx="2027" cy="0"/>
                          </a:xfrm>
                          <a:prstGeom prst="line">
                            <a:avLst/>
                          </a:prstGeom>
                          <a:noFill/>
                          <a:ln w="64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docshape12"/>
                        <wps:cNvSpPr>
                          <a:spLocks/>
                        </wps:cNvSpPr>
                        <wps:spPr bwMode="auto">
                          <a:xfrm>
                            <a:off x="4810" y="2768"/>
                            <a:ext cx="2019" cy="253"/>
                          </a:xfrm>
                          <a:custGeom>
                            <a:avLst/>
                            <a:gdLst>
                              <a:gd name="T0" fmla="+- 0 4811 4811"/>
                              <a:gd name="T1" fmla="*/ T0 w 2019"/>
                              <a:gd name="T2" fmla="+- 0 3021 2768"/>
                              <a:gd name="T3" fmla="*/ 3021 h 253"/>
                              <a:gd name="T4" fmla="+- 0 4811 4811"/>
                              <a:gd name="T5" fmla="*/ T4 w 2019"/>
                              <a:gd name="T6" fmla="+- 0 2768 2768"/>
                              <a:gd name="T7" fmla="*/ 2768 h 253"/>
                              <a:gd name="T8" fmla="+- 0 6830 4811"/>
                              <a:gd name="T9" fmla="*/ T8 w 2019"/>
                              <a:gd name="T10" fmla="+- 0 3021 2768"/>
                              <a:gd name="T11" fmla="*/ 3021 h 253"/>
                              <a:gd name="T12" fmla="+- 0 6830 4811"/>
                              <a:gd name="T13" fmla="*/ T12 w 2019"/>
                              <a:gd name="T14" fmla="+- 0 2768 2768"/>
                              <a:gd name="T15" fmla="*/ 2768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19" h="253">
                                <a:moveTo>
                                  <a:pt x="0" y="253"/>
                                </a:moveTo>
                                <a:lnTo>
                                  <a:pt x="0" y="0"/>
                                </a:lnTo>
                                <a:moveTo>
                                  <a:pt x="2019" y="253"/>
                                </a:moveTo>
                                <a:lnTo>
                                  <a:pt x="2019" y="0"/>
                                </a:lnTo>
                              </a:path>
                            </a:pathLst>
                          </a:custGeom>
                          <a:noFill/>
                          <a:ln w="47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1"/>
                        <wps:cNvCnPr>
                          <a:cxnSpLocks/>
                        </wps:cNvCnPr>
                        <wps:spPr bwMode="auto">
                          <a:xfrm>
                            <a:off x="4807" y="3064"/>
                            <a:ext cx="2027" cy="0"/>
                          </a:xfrm>
                          <a:prstGeom prst="line">
                            <a:avLst/>
                          </a:prstGeom>
                          <a:noFill/>
                          <a:ln w="10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docshape13"/>
                        <wps:cNvSpPr txBox="1">
                          <a:spLocks/>
                        </wps:cNvSpPr>
                        <wps:spPr bwMode="auto">
                          <a:xfrm>
                            <a:off x="4814" y="2768"/>
                            <a:ext cx="2012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B02DD" w14:textId="77777777" w:rsidR="00E73D05" w:rsidRDefault="009C1F7F">
                              <w:pPr>
                                <w:spacing w:line="231" w:lineRule="exact"/>
                                <w:ind w:left="1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HLA-DRB5*01:01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14"/>
                        <wps:cNvSpPr txBox="1">
                          <a:spLocks/>
                        </wps:cNvSpPr>
                        <wps:spPr bwMode="auto">
                          <a:xfrm>
                            <a:off x="4814" y="2412"/>
                            <a:ext cx="2012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E71A9" w14:textId="77777777" w:rsidR="00E73D05" w:rsidRDefault="009C1F7F">
                              <w:pPr>
                                <w:spacing w:line="231" w:lineRule="exact"/>
                                <w:ind w:left="1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HLA-DRB4*01:01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15"/>
                        <wps:cNvSpPr txBox="1">
                          <a:spLocks/>
                        </wps:cNvSpPr>
                        <wps:spPr bwMode="auto">
                          <a:xfrm>
                            <a:off x="4814" y="2057"/>
                            <a:ext cx="2012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E91A2" w14:textId="77777777" w:rsidR="00E73D05" w:rsidRDefault="009C1F7F">
                              <w:pPr>
                                <w:spacing w:line="231" w:lineRule="exact"/>
                                <w:ind w:left="1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HLA-DRB3*02:02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16"/>
                        <wps:cNvSpPr txBox="1">
                          <a:spLocks/>
                        </wps:cNvSpPr>
                        <wps:spPr bwMode="auto">
                          <a:xfrm>
                            <a:off x="4814" y="1702"/>
                            <a:ext cx="2012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5156E" w14:textId="77777777" w:rsidR="00E73D05" w:rsidRDefault="009C1F7F">
                              <w:pPr>
                                <w:spacing w:line="231" w:lineRule="exact"/>
                                <w:ind w:left="1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HLA-DRB3*01:01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17"/>
                        <wps:cNvSpPr txBox="1">
                          <a:spLocks/>
                        </wps:cNvSpPr>
                        <wps:spPr bwMode="auto">
                          <a:xfrm>
                            <a:off x="4814" y="1347"/>
                            <a:ext cx="2012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E5A3F" w14:textId="77777777" w:rsidR="00E73D05" w:rsidRDefault="009C1F7F">
                              <w:pPr>
                                <w:spacing w:line="231" w:lineRule="exact"/>
                                <w:ind w:left="1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HLA-DRB1*15:01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18"/>
                        <wps:cNvSpPr txBox="1">
                          <a:spLocks/>
                        </wps:cNvSpPr>
                        <wps:spPr bwMode="auto">
                          <a:xfrm>
                            <a:off x="4814" y="992"/>
                            <a:ext cx="2012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E0572" w14:textId="77777777" w:rsidR="00E73D05" w:rsidRDefault="009C1F7F">
                              <w:pPr>
                                <w:spacing w:line="231" w:lineRule="exact"/>
                                <w:ind w:left="1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HLA-DRB1*07:01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docshape19"/>
                        <wps:cNvSpPr txBox="1">
                          <a:spLocks/>
                        </wps:cNvSpPr>
                        <wps:spPr bwMode="auto">
                          <a:xfrm>
                            <a:off x="4814" y="636"/>
                            <a:ext cx="2012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73CDF" w14:textId="77777777" w:rsidR="00E73D05" w:rsidRDefault="009C1F7F">
                              <w:pPr>
                                <w:spacing w:line="231" w:lineRule="exact"/>
                                <w:ind w:left="1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HLA-DRB1*03:01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20"/>
                        <wps:cNvSpPr txBox="1">
                          <a:spLocks/>
                        </wps:cNvSpPr>
                        <wps:spPr bwMode="auto">
                          <a:xfrm>
                            <a:off x="4814" y="281"/>
                            <a:ext cx="2012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117EF" w14:textId="77777777" w:rsidR="00E73D05" w:rsidRDefault="009C1F7F">
                              <w:pPr>
                                <w:spacing w:line="231" w:lineRule="exact"/>
                                <w:ind w:left="1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  <w:u w:val="single"/>
                                </w:rPr>
                                <w:t>HLA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  <w:u w:val="single"/>
                                </w:rPr>
                                <w:t>Class</w:t>
                              </w:r>
                              <w:r>
                                <w:rPr>
                                  <w:spacing w:val="7"/>
                                  <w:w w:val="120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  <w:u w:val="single"/>
                                </w:rPr>
                                <w:t>II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  <w:u w:val="single"/>
                                </w:rPr>
                                <w:t>alleles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82315" id="docshapegroup4" o:spid="_x0000_s1026" style="position:absolute;margin-left:240.35pt;margin-top:10.4pt;width:101.35pt;height:143.25pt;z-index:-15722496;mso-wrap-distance-left:0;mso-wrap-distance-right:0;mso-position-horizontal-relative:page" coordorigin="4807,208" coordsize="2027,28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">
                <v:line id="Line 27" o:spid="_x0000_s1027" style="position:absolute;visibility:visible;mso-wrap-style:square" from="4807,216" to="6834,2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" strokeweight=".2875mm">
                  <o:lock v:ext="edit" shapetype="f"/>
                </v:line>
                <v:shape id="docshape5" o:spid="_x0000_s1028" style="position:absolute;left:4810;top:281;width:2019;height:253;visibility:visible;mso-wrap-style:square;v-text-anchor:top" coordsize="2019,2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" path="m,253l,m2019,253l2019,e" filled="f" strokeweight=".1311mm">
                  <v:path arrowok="t" o:connecttype="custom" o:connectlocs="0,535;0,282;2019,535;2019,282" o:connectangles="0,0,0,0"/>
                </v:shape>
                <v:line id="Line 25" o:spid="_x0000_s1029" style="position:absolute;visibility:visible;mso-wrap-style:square" from="4807,575" to="6834,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" strokeweight=".17947mm">
                  <o:lock v:ext="edit" shapetype="f"/>
                </v:line>
                <v:shape id="docshape6" o:spid="_x0000_s1030" style="position:absolute;left:4810;top:636;width:2019;height:253;visibility:visible;mso-wrap-style:square;v-text-anchor:top" coordsize="2019,2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" path="m,253l,m2019,253l2019,e" filled="f" strokeweight=".1311mm">
                  <v:path arrowok="t" o:connecttype="custom" o:connectlocs="0,890;0,637;2019,890;2019,637" o:connectangles="0,0,0,0"/>
                </v:shape>
                <v:line id="Line 23" o:spid="_x0000_s1031" style="position:absolute;visibility:visible;mso-wrap-style:square" from="4807,930" to="6834,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" strokeweight=".17947mm">
                  <o:lock v:ext="edit" shapetype="f"/>
                </v:line>
                <v:shape id="docshape7" o:spid="_x0000_s1032" style="position:absolute;left:4810;top:992;width:2019;height:253;visibility:visible;mso-wrap-style:square;v-text-anchor:top" coordsize="2019,2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" path="m,253l,m2019,253l2019,e" filled="f" strokeweight=".1311mm">
                  <v:path arrowok="t" o:connecttype="custom" o:connectlocs="0,1245;0,992;2019,1245;2019,992" o:connectangles="0,0,0,0"/>
                </v:shape>
                <v:line id="Line 21" o:spid="_x0000_s1033" style="position:absolute;visibility:visible;mso-wrap-style:square" from="4807,1285" to="6834,1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" strokeweight=".17947mm">
                  <o:lock v:ext="edit" shapetype="f"/>
                </v:line>
                <v:shape id="docshape8" o:spid="_x0000_s1034" style="position:absolute;left:4810;top:1347;width:2019;height:253;visibility:visible;mso-wrap-style:square;v-text-anchor:top" coordsize="2019,2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" path="m,253l,m2019,253l2019,e" filled="f" strokeweight=".1311mm">
                  <v:path arrowok="t" o:connecttype="custom" o:connectlocs="0,1600;0,1347;2019,1600;2019,1347" o:connectangles="0,0,0,0"/>
                </v:shape>
                <v:line id="Line 19" o:spid="_x0000_s1035" style="position:absolute;visibility:visible;mso-wrap-style:square" from="4807,1640" to="6834,1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" strokeweight=".17947mm">
                  <o:lock v:ext="edit" shapetype="f"/>
                </v:line>
                <v:shape id="docshape9" o:spid="_x0000_s1036" style="position:absolute;left:4810;top:1702;width:2019;height:253;visibility:visible;mso-wrap-style:square;v-text-anchor:top" coordsize="2019,2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" path="m,253l,m2019,253l2019,e" filled="f" strokeweight=".1311mm">
                  <v:path arrowok="t" o:connecttype="custom" o:connectlocs="0,1955;0,1702;2019,1955;2019,1702" o:connectangles="0,0,0,0"/>
                </v:shape>
                <v:line id="Line 17" o:spid="_x0000_s1037" style="position:absolute;visibility:visible;mso-wrap-style:square" from="4807,1996" to="6834,1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" strokeweight=".17947mm">
                  <o:lock v:ext="edit" shapetype="f"/>
                </v:line>
                <v:shape id="docshape10" o:spid="_x0000_s1038" style="position:absolute;left:4810;top:2057;width:2019;height:253;visibility:visible;mso-wrap-style:square;v-text-anchor:top" coordsize="2019,2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" path="m,253l,m2019,253l2019,e" filled="f" strokeweight=".1311mm">
                  <v:path arrowok="t" o:connecttype="custom" o:connectlocs="0,2311;0,2058;2019,2311;2019,2058" o:connectangles="0,0,0,0"/>
                </v:shape>
                <v:line id="Line 15" o:spid="_x0000_s1039" style="position:absolute;visibility:visible;mso-wrap-style:square" from="4807,2351" to="6834,23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" strokeweight=".17947mm">
                  <o:lock v:ext="edit" shapetype="f"/>
                </v:line>
                <v:shape id="docshape11" o:spid="_x0000_s1040" style="position:absolute;left:4810;top:2412;width:2019;height:253;visibility:visible;mso-wrap-style:square;v-text-anchor:top" coordsize="2019,2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" path="m,253l,m2019,253l2019,e" filled="f" strokeweight=".1311mm">
                  <v:path arrowok="t" o:connecttype="custom" o:connectlocs="0,2666;0,2413;2019,2666;2019,2413" o:connectangles="0,0,0,0"/>
                </v:shape>
                <v:line id="Line 13" o:spid="_x0000_s1041" style="position:absolute;visibility:visible;mso-wrap-style:square" from="4807,2706" to="6834,27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" strokeweight=".17947mm">
                  <o:lock v:ext="edit" shapetype="f"/>
                </v:line>
                <v:shape id="docshape12" o:spid="_x0000_s1042" style="position:absolute;left:4810;top:2768;width:2019;height:253;visibility:visible;mso-wrap-style:square;v-text-anchor:top" coordsize="2019,2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" path="m,253l,m2019,253l2019,e" filled="f" strokeweight=".1311mm">
                  <v:path arrowok="t" o:connecttype="custom" o:connectlocs="0,3021;0,2768;2019,3021;2019,2768" o:connectangles="0,0,0,0"/>
                </v:shape>
                <v:line id="Line 11" o:spid="_x0000_s1043" style="position:absolute;visibility:visible;mso-wrap-style:square" from="4807,3064" to="6834,3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" strokeweight=".2875mm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3" o:spid="_x0000_s1044" type="#_x0000_t202" style="position:absolute;left:4814;top:2768;width:2012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67B02DD" w14:textId="77777777" w:rsidR="00E73D05" w:rsidRDefault="009C1F7F">
                        <w:pPr>
                          <w:spacing w:line="231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HLA-DRB5*01:01</w:t>
                        </w:r>
                      </w:p>
                    </w:txbxContent>
                  </v:textbox>
                </v:shape>
                <v:shape id="docshape14" o:spid="_x0000_s1045" type="#_x0000_t202" style="position:absolute;left:4814;top:2412;width:2012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C2E71A9" w14:textId="77777777" w:rsidR="00E73D05" w:rsidRDefault="009C1F7F">
                        <w:pPr>
                          <w:spacing w:line="231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HLA-DRB4*01:01</w:t>
                        </w:r>
                      </w:p>
                    </w:txbxContent>
                  </v:textbox>
                </v:shape>
                <v:shape id="docshape15" o:spid="_x0000_s1046" type="#_x0000_t202" style="position:absolute;left:4814;top:2057;width:2012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A1E91A2" w14:textId="77777777" w:rsidR="00E73D05" w:rsidRDefault="009C1F7F">
                        <w:pPr>
                          <w:spacing w:line="231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HLA-DRB3*02:02</w:t>
                        </w:r>
                      </w:p>
                    </w:txbxContent>
                  </v:textbox>
                </v:shape>
                <v:shape id="docshape16" o:spid="_x0000_s1047" type="#_x0000_t202" style="position:absolute;left:4814;top:1702;width:2012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ED5156E" w14:textId="77777777" w:rsidR="00E73D05" w:rsidRDefault="009C1F7F">
                        <w:pPr>
                          <w:spacing w:line="231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HLA-DRB3*01:01</w:t>
                        </w:r>
                      </w:p>
                    </w:txbxContent>
                  </v:textbox>
                </v:shape>
                <v:shape id="docshape17" o:spid="_x0000_s1048" type="#_x0000_t202" style="position:absolute;left:4814;top:1347;width:2012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B1E5A3F" w14:textId="77777777" w:rsidR="00E73D05" w:rsidRDefault="009C1F7F">
                        <w:pPr>
                          <w:spacing w:line="231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HLA-DRB1*15:01</w:t>
                        </w:r>
                      </w:p>
                    </w:txbxContent>
                  </v:textbox>
                </v:shape>
                <v:shape id="docshape18" o:spid="_x0000_s1049" type="#_x0000_t202" style="position:absolute;left:4814;top:992;width:2012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+ypyAAAAOA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QfkMf4fyGZCLKwAAAP//AwBQSwECLQAUAAYACAAAACEA2+H2y+4AAACFAQAAEwAAAAAA&#13;&#10;AAAAAAAAAAAAAAAAW0NvbnRlbnRfVHlwZXNdLnhtbFBLAQItABQABgAIAAAAIQBa9CxbvwAAABUB&#13;&#10;AAALAAAAAAAAAAAAAAAAAB8BAABfcmVscy8ucmVsc1BLAQItABQABgAIAAAAIQBQ4+yp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F5E0572" w14:textId="77777777" w:rsidR="00E73D05" w:rsidRDefault="009C1F7F">
                        <w:pPr>
                          <w:spacing w:line="231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HLA-DRB1*07:01</w:t>
                        </w:r>
                      </w:p>
                    </w:txbxContent>
                  </v:textbox>
                </v:shape>
                <v:shape id="docshape19" o:spid="_x0000_s1050" type="#_x0000_t202" style="position:absolute;left:4814;top:636;width:2012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r0ky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KKdwO5TPgFz+AQAA//8DAFBLAQItABQABgAIAAAAIQDb4fbL7gAAAIUBAAATAAAAAAAA&#13;&#10;AAAAAAAAAAAAAABbQ29udGVudF9UeXBlc10ueG1sUEsBAi0AFAAGAAgAAAAhAFr0LFu/AAAAFQEA&#13;&#10;AAsAAAAAAAAAAAAAAAAAHwEAAF9yZWxzLy5yZWxzUEsBAi0AFAAGAAgAAAAhAD+vST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0573CDF" w14:textId="77777777" w:rsidR="00E73D05" w:rsidRDefault="009C1F7F">
                        <w:pPr>
                          <w:spacing w:line="231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HLA-DRB1*03:01</w:t>
                        </w:r>
                      </w:p>
                    </w:txbxContent>
                  </v:textbox>
                </v:shape>
                <v:shape id="docshape20" o:spid="_x0000_s1051" type="#_x0000_t202" style="position:absolute;left:4814;top:281;width:2012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ddF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lHP4PZTPgFz9AAAA//8DAFBLAQItABQABgAIAAAAIQDb4fbL7gAAAIUBAAATAAAAAAAA&#13;&#10;AAAAAAAAAAAAAABbQ29udGVudF9UeXBlc10ueG1sUEsBAi0AFAAGAAgAAAAhAFr0LFu/AAAAFQEA&#13;&#10;AAsAAAAAAAAAAAAAAAAAHwEAAF9yZWxzLy5yZWxzUEsBAi0AFAAGAAgAAAAhAM9910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2117EF" w14:textId="77777777" w:rsidR="00E73D05" w:rsidRDefault="009C1F7F">
                        <w:pPr>
                          <w:spacing w:line="231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  <w:u w:val="single"/>
                          </w:rPr>
                          <w:t>HLA</w:t>
                        </w:r>
                        <w:r>
                          <w:rPr>
                            <w:spacing w:val="6"/>
                            <w:w w:val="120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  <w:u w:val="single"/>
                          </w:rPr>
                          <w:t>Class</w:t>
                        </w:r>
                        <w:r>
                          <w:rPr>
                            <w:spacing w:val="7"/>
                            <w:w w:val="120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  <w:u w:val="single"/>
                          </w:rPr>
                          <w:t>II</w:t>
                        </w:r>
                        <w:r>
                          <w:rPr>
                            <w:spacing w:val="6"/>
                            <w:w w:val="120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  <w:u w:val="single"/>
                          </w:rPr>
                          <w:t>alleles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43B68C" w14:textId="77777777" w:rsidR="00E73D05" w:rsidRDefault="00E73D05">
      <w:pPr>
        <w:pStyle w:val="BodyText"/>
        <w:spacing w:before="5"/>
        <w:rPr>
          <w:sz w:val="22"/>
        </w:rPr>
      </w:pPr>
    </w:p>
    <w:p w14:paraId="55BEE91B" w14:textId="77777777" w:rsidR="00E73D05" w:rsidRDefault="009C1F7F">
      <w:pPr>
        <w:pStyle w:val="BodyText"/>
        <w:spacing w:before="62" w:line="297" w:lineRule="auto"/>
        <w:ind w:left="118" w:right="381"/>
        <w:jc w:val="both"/>
      </w:pPr>
      <w:r>
        <w:rPr>
          <w:w w:val="110"/>
        </w:rPr>
        <w:t>For each of the peptides, a predicted binding core and a respective rank was outputted for the seven</w:t>
      </w:r>
      <w:r>
        <w:rPr>
          <w:spacing w:val="-47"/>
          <w:w w:val="110"/>
        </w:rPr>
        <w:t xml:space="preserve"> </w:t>
      </w:r>
      <w:r>
        <w:rPr>
          <w:spacing w:val="-1"/>
          <w:w w:val="115"/>
        </w:rPr>
        <w:t>HLA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class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II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alleles</w:t>
      </w:r>
      <w:commentRangeStart w:id="36"/>
      <w:r>
        <w:rPr>
          <w:spacing w:val="-1"/>
          <w:w w:val="115"/>
        </w:rPr>
        <w:t>.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binding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core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rank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is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an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indicator</w:t>
      </w:r>
      <w:r>
        <w:rPr>
          <w:spacing w:val="-12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proofErr w:type="spellStart"/>
      <w:r>
        <w:rPr>
          <w:w w:val="115"/>
        </w:rPr>
        <w:t>peptide:HLA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binding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rFonts w:ascii="Times New Roman"/>
          <w:w w:val="115"/>
        </w:rPr>
        <w:t>ffi</w:t>
      </w:r>
      <w:r>
        <w:rPr>
          <w:w w:val="115"/>
        </w:rPr>
        <w:t>nity.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lower</w:t>
      </w:r>
      <w:r>
        <w:rPr>
          <w:spacing w:val="-50"/>
          <w:w w:val="115"/>
        </w:rPr>
        <w:t xml:space="preserve"> </w:t>
      </w:r>
      <w:r>
        <w:rPr>
          <w:w w:val="110"/>
        </w:rPr>
        <w:t xml:space="preserve">the rank the stronger the binding. </w:t>
      </w:r>
      <w:commentRangeEnd w:id="36"/>
      <w:r w:rsidR="00923B6C">
        <w:rPr>
          <w:rStyle w:val="CommentReference"/>
        </w:rPr>
        <w:commentReference w:id="36"/>
      </w:r>
      <w:r>
        <w:rPr>
          <w:w w:val="110"/>
        </w:rPr>
        <w:t>The outputted rank of the peptide binding cores was considered in</w:t>
      </w:r>
      <w:r>
        <w:rPr>
          <w:spacing w:val="-47"/>
          <w:w w:val="110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following</w:t>
      </w:r>
      <w:r>
        <w:rPr>
          <w:spacing w:val="14"/>
          <w:w w:val="115"/>
        </w:rPr>
        <w:t xml:space="preserve"> </w:t>
      </w:r>
      <w:r>
        <w:rPr>
          <w:w w:val="115"/>
        </w:rPr>
        <w:t>way:</w:t>
      </w:r>
    </w:p>
    <w:p w14:paraId="18019F41" w14:textId="77777777" w:rsidR="00E73D05" w:rsidRDefault="00E73D05">
      <w:pPr>
        <w:pStyle w:val="BodyText"/>
        <w:spacing w:before="7"/>
        <w:rPr>
          <w:sz w:val="18"/>
        </w:rPr>
      </w:pPr>
    </w:p>
    <w:p w14:paraId="1147506A" w14:textId="77777777" w:rsidR="00E73D05" w:rsidRDefault="009C1F7F">
      <w:pPr>
        <w:pStyle w:val="ListParagraph"/>
        <w:numPr>
          <w:ilvl w:val="3"/>
          <w:numId w:val="2"/>
        </w:numPr>
        <w:tabs>
          <w:tab w:val="left" w:pos="628"/>
        </w:tabs>
        <w:rPr>
          <w:sz w:val="20"/>
        </w:rPr>
      </w:pPr>
      <w:r>
        <w:rPr>
          <w:w w:val="110"/>
          <w:sz w:val="20"/>
        </w:rPr>
        <w:t>Rank</w:t>
      </w:r>
      <w:r>
        <w:rPr>
          <w:spacing w:val="15"/>
          <w:w w:val="110"/>
          <w:sz w:val="20"/>
        </w:rPr>
        <w:t xml:space="preserve"> </w:t>
      </w:r>
      <w:r>
        <w:rPr>
          <w:i/>
          <w:w w:val="130"/>
          <w:sz w:val="20"/>
        </w:rPr>
        <w:t>&lt;</w:t>
      </w:r>
      <w:r>
        <w:rPr>
          <w:i/>
          <w:spacing w:val="5"/>
          <w:w w:val="13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predicted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strong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binder</w:t>
      </w:r>
    </w:p>
    <w:p w14:paraId="77E4B724" w14:textId="77777777" w:rsidR="00E73D05" w:rsidRDefault="00E73D05">
      <w:pPr>
        <w:pStyle w:val="BodyText"/>
        <w:spacing w:before="7"/>
        <w:rPr>
          <w:sz w:val="18"/>
        </w:rPr>
      </w:pPr>
    </w:p>
    <w:p w14:paraId="1C52C89B" w14:textId="77777777" w:rsidR="00E73D05" w:rsidRDefault="009C1F7F">
      <w:pPr>
        <w:pStyle w:val="ListParagraph"/>
        <w:numPr>
          <w:ilvl w:val="3"/>
          <w:numId w:val="2"/>
        </w:numPr>
        <w:tabs>
          <w:tab w:val="left" w:pos="628"/>
        </w:tabs>
        <w:rPr>
          <w:sz w:val="20"/>
        </w:rPr>
      </w:pPr>
      <w:r>
        <w:rPr>
          <w:w w:val="115"/>
          <w:sz w:val="20"/>
        </w:rPr>
        <w:t>1</w:t>
      </w:r>
      <w:r>
        <w:rPr>
          <w:spacing w:val="1"/>
          <w:w w:val="115"/>
          <w:sz w:val="20"/>
        </w:rPr>
        <w:t xml:space="preserve"> </w:t>
      </w:r>
      <w:r>
        <w:rPr>
          <w:rFonts w:ascii="Arial" w:hAnsi="Arial"/>
          <w:w w:val="115"/>
          <w:sz w:val="20"/>
        </w:rPr>
        <w:t>≥</w:t>
      </w:r>
      <w:r>
        <w:rPr>
          <w:rFonts w:ascii="Arial" w:hAnsi="Arial"/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Rank</w:t>
      </w:r>
      <w:r>
        <w:rPr>
          <w:spacing w:val="1"/>
          <w:w w:val="115"/>
          <w:sz w:val="20"/>
        </w:rPr>
        <w:t xml:space="preserve"> </w:t>
      </w:r>
      <w:r>
        <w:rPr>
          <w:rFonts w:ascii="Arial" w:hAnsi="Arial"/>
          <w:w w:val="115"/>
          <w:sz w:val="20"/>
        </w:rPr>
        <w:t>≥</w:t>
      </w:r>
      <w:r>
        <w:rPr>
          <w:rFonts w:ascii="Arial" w:hAnsi="Arial"/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predicted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weak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binder</w:t>
      </w:r>
    </w:p>
    <w:p w14:paraId="2EE6A4C5" w14:textId="77777777" w:rsidR="00E73D05" w:rsidRDefault="00E73D05">
      <w:pPr>
        <w:pStyle w:val="BodyText"/>
        <w:spacing w:before="7"/>
        <w:rPr>
          <w:sz w:val="18"/>
        </w:rPr>
      </w:pPr>
    </w:p>
    <w:p w14:paraId="614BF7D3" w14:textId="77777777" w:rsidR="00E73D05" w:rsidRDefault="009C1F7F">
      <w:pPr>
        <w:pStyle w:val="ListParagraph"/>
        <w:numPr>
          <w:ilvl w:val="3"/>
          <w:numId w:val="2"/>
        </w:numPr>
        <w:tabs>
          <w:tab w:val="left" w:pos="628"/>
        </w:tabs>
        <w:rPr>
          <w:sz w:val="20"/>
        </w:rPr>
      </w:pPr>
      <w:r>
        <w:rPr>
          <w:w w:val="110"/>
          <w:sz w:val="20"/>
        </w:rPr>
        <w:t>Rank</w:t>
      </w:r>
      <w:r>
        <w:rPr>
          <w:spacing w:val="14"/>
          <w:w w:val="110"/>
          <w:sz w:val="20"/>
        </w:rPr>
        <w:t xml:space="preserve"> </w:t>
      </w:r>
      <w:r>
        <w:rPr>
          <w:i/>
          <w:w w:val="130"/>
          <w:sz w:val="20"/>
        </w:rPr>
        <w:t>&gt;</w:t>
      </w:r>
      <w:r>
        <w:rPr>
          <w:i/>
          <w:spacing w:val="6"/>
          <w:w w:val="13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predicted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non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binder</w:t>
      </w:r>
    </w:p>
    <w:p w14:paraId="3A6F46D3" w14:textId="77777777" w:rsidR="00E73D05" w:rsidRDefault="00E73D05">
      <w:pPr>
        <w:pStyle w:val="BodyText"/>
        <w:spacing w:before="2"/>
        <w:rPr>
          <w:sz w:val="23"/>
        </w:rPr>
      </w:pPr>
    </w:p>
    <w:p w14:paraId="59FCD914" w14:textId="6F9E1C2A" w:rsidR="00E73D05" w:rsidRDefault="009C1F7F">
      <w:pPr>
        <w:pStyle w:val="BodyText"/>
        <w:spacing w:line="297" w:lineRule="auto"/>
        <w:ind w:left="118" w:right="381"/>
        <w:jc w:val="both"/>
      </w:pPr>
      <w:r>
        <w:rPr>
          <w:w w:val="105"/>
        </w:rPr>
        <w:t>Similarity</w:t>
      </w:r>
      <w:r>
        <w:rPr>
          <w:spacing w:val="38"/>
          <w:w w:val="105"/>
        </w:rPr>
        <w:t xml:space="preserve"> </w:t>
      </w:r>
      <w:r>
        <w:rPr>
          <w:w w:val="105"/>
        </w:rPr>
        <w:t>features</w:t>
      </w:r>
      <w:r>
        <w:rPr>
          <w:spacing w:val="38"/>
          <w:w w:val="105"/>
        </w:rPr>
        <w:t xml:space="preserve"> </w:t>
      </w:r>
      <w:r>
        <w:rPr>
          <w:w w:val="105"/>
        </w:rPr>
        <w:t>based</w:t>
      </w:r>
      <w:r>
        <w:rPr>
          <w:spacing w:val="39"/>
          <w:w w:val="105"/>
        </w:rPr>
        <w:t xml:space="preserve"> </w:t>
      </w:r>
      <w:r>
        <w:rPr>
          <w:w w:val="105"/>
        </w:rPr>
        <w:t>on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predicted</w:t>
      </w:r>
      <w:r>
        <w:rPr>
          <w:spacing w:val="38"/>
          <w:w w:val="105"/>
        </w:rPr>
        <w:t xml:space="preserve"> </w:t>
      </w:r>
      <w:r>
        <w:rPr>
          <w:w w:val="105"/>
        </w:rPr>
        <w:t>binding</w:t>
      </w:r>
      <w:r>
        <w:rPr>
          <w:spacing w:val="39"/>
          <w:w w:val="105"/>
        </w:rPr>
        <w:t xml:space="preserve"> </w:t>
      </w:r>
      <w:r>
        <w:rPr>
          <w:w w:val="105"/>
        </w:rPr>
        <w:t>cores</w:t>
      </w:r>
      <w:del w:id="37" w:author="Morten Nielsen" w:date="2021-11-30T13:45:00Z">
        <w:r w:rsidDel="00923B6C">
          <w:rPr>
            <w:spacing w:val="38"/>
            <w:w w:val="105"/>
          </w:rPr>
          <w:delText xml:space="preserve"> </w:delText>
        </w:r>
        <w:r w:rsidDel="00923B6C">
          <w:rPr>
            <w:w w:val="105"/>
          </w:rPr>
          <w:delText>and</w:delText>
        </w:r>
        <w:r w:rsidDel="00923B6C">
          <w:rPr>
            <w:spacing w:val="39"/>
            <w:w w:val="105"/>
          </w:rPr>
          <w:delText xml:space="preserve"> </w:delText>
        </w:r>
        <w:r w:rsidDel="00923B6C">
          <w:rPr>
            <w:w w:val="105"/>
          </w:rPr>
          <w:delText>the</w:delText>
        </w:r>
        <w:r w:rsidDel="00923B6C">
          <w:rPr>
            <w:spacing w:val="38"/>
            <w:w w:val="105"/>
          </w:rPr>
          <w:delText xml:space="preserve"> </w:delText>
        </w:r>
        <w:r w:rsidDel="00923B6C">
          <w:rPr>
            <w:w w:val="105"/>
          </w:rPr>
          <w:delText>respective</w:delText>
        </w:r>
        <w:r w:rsidDel="00923B6C">
          <w:rPr>
            <w:spacing w:val="39"/>
            <w:w w:val="105"/>
          </w:rPr>
          <w:delText xml:space="preserve"> </w:delText>
        </w:r>
        <w:r w:rsidDel="00923B6C">
          <w:rPr>
            <w:w w:val="105"/>
          </w:rPr>
          <w:delText>ranks</w:delText>
        </w:r>
      </w:del>
      <w:r>
        <w:rPr>
          <w:w w:val="105"/>
        </w:rPr>
        <w:t>,</w:t>
      </w:r>
      <w:r>
        <w:rPr>
          <w:spacing w:val="42"/>
          <w:w w:val="105"/>
        </w:rPr>
        <w:t xml:space="preserve"> </w:t>
      </w:r>
      <w:r>
        <w:rPr>
          <w:w w:val="105"/>
        </w:rPr>
        <w:t>was</w:t>
      </w:r>
      <w:r>
        <w:rPr>
          <w:spacing w:val="38"/>
          <w:w w:val="105"/>
        </w:rPr>
        <w:t xml:space="preserve"> </w:t>
      </w:r>
      <w:r>
        <w:rPr>
          <w:w w:val="105"/>
        </w:rPr>
        <w:t>evaluated</w:t>
      </w:r>
      <w:r>
        <w:rPr>
          <w:spacing w:val="39"/>
          <w:w w:val="105"/>
        </w:rPr>
        <w:t xml:space="preserve"> </w:t>
      </w:r>
      <w:r>
        <w:rPr>
          <w:w w:val="105"/>
        </w:rPr>
        <w:t>by</w:t>
      </w:r>
      <w:r>
        <w:rPr>
          <w:spacing w:val="-46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BLOSUM50</w:t>
      </w:r>
      <w:r>
        <w:rPr>
          <w:spacing w:val="25"/>
          <w:w w:val="105"/>
        </w:rPr>
        <w:t xml:space="preserve"> </w:t>
      </w:r>
      <w:r>
        <w:rPr>
          <w:w w:val="105"/>
        </w:rPr>
        <w:t>score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%</w:t>
      </w:r>
      <w:r>
        <w:rPr>
          <w:spacing w:val="25"/>
          <w:w w:val="105"/>
        </w:rPr>
        <w:t xml:space="preserve"> </w:t>
      </w:r>
      <w:r>
        <w:rPr>
          <w:w w:val="105"/>
        </w:rPr>
        <w:t>identity.</w:t>
      </w:r>
      <w:r>
        <w:rPr>
          <w:spacing w:val="3"/>
          <w:w w:val="105"/>
        </w:rPr>
        <w:t xml:space="preserve"> </w:t>
      </w:r>
      <w:r>
        <w:rPr>
          <w:w w:val="105"/>
        </w:rPr>
        <w:t>These</w:t>
      </w:r>
      <w:r>
        <w:rPr>
          <w:spacing w:val="25"/>
          <w:w w:val="105"/>
        </w:rPr>
        <w:t xml:space="preserve"> </w:t>
      </w:r>
      <w:r>
        <w:rPr>
          <w:w w:val="105"/>
        </w:rPr>
        <w:t>similarity</w:t>
      </w:r>
      <w:r>
        <w:rPr>
          <w:spacing w:val="25"/>
          <w:w w:val="105"/>
        </w:rPr>
        <w:t xml:space="preserve"> </w:t>
      </w:r>
      <w:r>
        <w:rPr>
          <w:w w:val="105"/>
        </w:rPr>
        <w:t>features</w:t>
      </w:r>
      <w:r>
        <w:rPr>
          <w:spacing w:val="24"/>
          <w:w w:val="105"/>
        </w:rPr>
        <w:t xml:space="preserve"> </w:t>
      </w:r>
      <w:r>
        <w:rPr>
          <w:w w:val="105"/>
        </w:rPr>
        <w:t>include:</w:t>
      </w:r>
    </w:p>
    <w:p w14:paraId="5420B898" w14:textId="77777777" w:rsidR="00E73D05" w:rsidRDefault="00E73D05">
      <w:pPr>
        <w:pStyle w:val="BodyText"/>
        <w:spacing w:before="5"/>
        <w:rPr>
          <w:sz w:val="18"/>
        </w:rPr>
      </w:pPr>
    </w:p>
    <w:p w14:paraId="06568161" w14:textId="77777777" w:rsidR="00E73D05" w:rsidRDefault="009C1F7F">
      <w:pPr>
        <w:pStyle w:val="ListParagraph"/>
        <w:numPr>
          <w:ilvl w:val="0"/>
          <w:numId w:val="1"/>
        </w:numPr>
        <w:tabs>
          <w:tab w:val="left" w:pos="628"/>
        </w:tabs>
        <w:spacing w:line="297" w:lineRule="auto"/>
        <w:ind w:right="381"/>
        <w:rPr>
          <w:sz w:val="20"/>
        </w:rPr>
      </w:pPr>
      <w:r>
        <w:rPr>
          <w:w w:val="110"/>
          <w:sz w:val="20"/>
        </w:rPr>
        <w:t>Similarity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ranking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binding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cores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peptide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seven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HLA</w:t>
      </w:r>
      <w:r>
        <w:rPr>
          <w:spacing w:val="-47"/>
          <w:w w:val="110"/>
          <w:sz w:val="20"/>
        </w:rPr>
        <w:t xml:space="preserve"> </w:t>
      </w:r>
      <w:r>
        <w:rPr>
          <w:w w:val="115"/>
          <w:sz w:val="20"/>
        </w:rPr>
        <w:t>class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II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alleles.</w:t>
      </w:r>
    </w:p>
    <w:p w14:paraId="3FAE17C4" w14:textId="77777777" w:rsidR="00E73D05" w:rsidRDefault="009C1F7F">
      <w:pPr>
        <w:pStyle w:val="ListParagraph"/>
        <w:numPr>
          <w:ilvl w:val="0"/>
          <w:numId w:val="1"/>
        </w:numPr>
        <w:tabs>
          <w:tab w:val="left" w:pos="628"/>
        </w:tabs>
        <w:spacing w:before="169" w:line="297" w:lineRule="auto"/>
        <w:ind w:right="381"/>
        <w:rPr>
          <w:sz w:val="20"/>
        </w:rPr>
      </w:pPr>
      <w:r>
        <w:rPr>
          <w:w w:val="105"/>
          <w:sz w:val="20"/>
        </w:rPr>
        <w:t>Similarity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best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ranking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binding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core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peptides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set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corresponding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binding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core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peptide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same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allele.</w:t>
      </w:r>
    </w:p>
    <w:p w14:paraId="14D29685" w14:textId="77777777" w:rsidR="00E73D05" w:rsidRDefault="009C1F7F">
      <w:pPr>
        <w:pStyle w:val="ListParagraph"/>
        <w:numPr>
          <w:ilvl w:val="0"/>
          <w:numId w:val="1"/>
        </w:numPr>
        <w:tabs>
          <w:tab w:val="left" w:pos="628"/>
        </w:tabs>
        <w:spacing w:before="169" w:line="297" w:lineRule="auto"/>
        <w:ind w:right="381"/>
        <w:rPr>
          <w:sz w:val="20"/>
        </w:rPr>
      </w:pPr>
      <w:r>
        <w:rPr>
          <w:w w:val="105"/>
          <w:sz w:val="20"/>
        </w:rPr>
        <w:t>All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binding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cores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peptide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scored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against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against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binding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cores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peptide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best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scores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feature.</w:t>
      </w:r>
    </w:p>
    <w:p w14:paraId="6DE51766" w14:textId="77777777" w:rsidR="00E73D05" w:rsidRDefault="00E73D05">
      <w:pPr>
        <w:pStyle w:val="BodyText"/>
        <w:spacing w:before="1"/>
        <w:rPr>
          <w:sz w:val="22"/>
        </w:rPr>
      </w:pPr>
    </w:p>
    <w:p w14:paraId="08BF8EE8" w14:textId="77777777" w:rsidR="00E73D05" w:rsidRDefault="009C1F7F">
      <w:pPr>
        <w:pStyle w:val="Heading1"/>
        <w:numPr>
          <w:ilvl w:val="1"/>
          <w:numId w:val="2"/>
        </w:numPr>
        <w:tabs>
          <w:tab w:val="left" w:pos="690"/>
          <w:tab w:val="left" w:pos="691"/>
        </w:tabs>
        <w:ind w:hanging="573"/>
      </w:pPr>
      <w:r>
        <w:t>Baseline</w:t>
      </w:r>
      <w:r>
        <w:rPr>
          <w:spacing w:val="49"/>
        </w:rPr>
        <w:t xml:space="preserve"> </w:t>
      </w:r>
      <w:r>
        <w:t>assessment</w:t>
      </w:r>
    </w:p>
    <w:p w14:paraId="37DA0EA8" w14:textId="77777777" w:rsidR="00E73D05" w:rsidRDefault="009C1F7F">
      <w:pPr>
        <w:pStyle w:val="BodyText"/>
        <w:spacing w:before="197" w:line="297" w:lineRule="auto"/>
        <w:ind w:left="118" w:right="381"/>
        <w:jc w:val="both"/>
      </w:pP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preparation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machine</w:t>
      </w:r>
      <w:r>
        <w:rPr>
          <w:spacing w:val="-1"/>
          <w:w w:val="110"/>
        </w:rPr>
        <w:t xml:space="preserve"> </w:t>
      </w:r>
      <w:r>
        <w:rPr>
          <w:w w:val="110"/>
        </w:rPr>
        <w:t>learning, a</w:t>
      </w:r>
      <w:r>
        <w:rPr>
          <w:spacing w:val="-2"/>
          <w:w w:val="110"/>
        </w:rPr>
        <w:t xml:space="preserve"> </w:t>
      </w:r>
      <w:r>
        <w:rPr>
          <w:w w:val="110"/>
        </w:rPr>
        <w:t>sequence</w:t>
      </w:r>
      <w:r>
        <w:rPr>
          <w:spacing w:val="-1"/>
          <w:w w:val="110"/>
        </w:rPr>
        <w:t xml:space="preserve"> </w:t>
      </w:r>
      <w:r>
        <w:rPr>
          <w:w w:val="110"/>
        </w:rPr>
        <w:t>based</w:t>
      </w:r>
      <w:r>
        <w:rPr>
          <w:spacing w:val="-1"/>
          <w:w w:val="110"/>
        </w:rPr>
        <w:t xml:space="preserve"> </w:t>
      </w:r>
      <w:r>
        <w:rPr>
          <w:w w:val="110"/>
        </w:rPr>
        <w:t>method</w:t>
      </w:r>
      <w:r>
        <w:rPr>
          <w:spacing w:val="-2"/>
          <w:w w:val="110"/>
        </w:rPr>
        <w:t xml:space="preserve"> </w:t>
      </w:r>
      <w:r>
        <w:rPr>
          <w:w w:val="110"/>
        </w:rPr>
        <w:t>was</w:t>
      </w:r>
      <w:r>
        <w:rPr>
          <w:spacing w:val="-2"/>
          <w:w w:val="110"/>
        </w:rPr>
        <w:t xml:space="preserve"> </w:t>
      </w:r>
      <w:r>
        <w:rPr>
          <w:w w:val="110"/>
        </w:rPr>
        <w:t>used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detection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data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redun</w:t>
      </w:r>
      <w:proofErr w:type="spellEnd"/>
      <w:r>
        <w:rPr>
          <w:w w:val="110"/>
        </w:rPr>
        <w:t>-</w:t>
      </w:r>
      <w:r>
        <w:rPr>
          <w:spacing w:val="-47"/>
          <w:w w:val="110"/>
        </w:rPr>
        <w:t xml:space="preserve"> </w:t>
      </w:r>
      <w:proofErr w:type="spellStart"/>
      <w:r>
        <w:rPr>
          <w:w w:val="110"/>
        </w:rPr>
        <w:t>dancy</w:t>
      </w:r>
      <w:proofErr w:type="spellEnd"/>
      <w:r>
        <w:rPr>
          <w:w w:val="110"/>
        </w:rPr>
        <w:t>, and thus establishment of a performance baseline for the two datasets.</w:t>
      </w:r>
      <w:r>
        <w:rPr>
          <w:spacing w:val="1"/>
          <w:w w:val="110"/>
        </w:rPr>
        <w:t xml:space="preserve"> </w:t>
      </w:r>
      <w:r>
        <w:rPr>
          <w:w w:val="110"/>
        </w:rPr>
        <w:t>Using 5 fold cross-</w:t>
      </w:r>
      <w:r>
        <w:rPr>
          <w:spacing w:val="1"/>
          <w:w w:val="110"/>
        </w:rPr>
        <w:t xml:space="preserve"> </w:t>
      </w:r>
      <w:r>
        <w:rPr>
          <w:w w:val="110"/>
        </w:rPr>
        <w:t>validation, every peptide pair in the validation section was scored against every peptide pair in the</w:t>
      </w:r>
      <w:r>
        <w:rPr>
          <w:spacing w:val="1"/>
          <w:w w:val="110"/>
        </w:rPr>
        <w:t xml:space="preserve"> </w:t>
      </w:r>
      <w:r>
        <w:rPr>
          <w:w w:val="110"/>
        </w:rPr>
        <w:t>training section using the peptide kernel score.</w:t>
      </w:r>
      <w:r>
        <w:rPr>
          <w:spacing w:val="1"/>
          <w:w w:val="110"/>
        </w:rPr>
        <w:t xml:space="preserve"> </w:t>
      </w:r>
      <w:r>
        <w:rPr>
          <w:w w:val="110"/>
        </w:rPr>
        <w:t>Every peptide pair from the validation section then</w:t>
      </w:r>
      <w:r>
        <w:rPr>
          <w:spacing w:val="1"/>
          <w:w w:val="110"/>
        </w:rPr>
        <w:t xml:space="preserve"> </w:t>
      </w:r>
      <w:r>
        <w:rPr>
          <w:w w:val="110"/>
        </w:rPr>
        <w:t>inherits the PCC value from the closest (highest scoring) peptide pair in the training section.</w:t>
      </w:r>
      <w:r>
        <w:rPr>
          <w:spacing w:val="1"/>
          <w:w w:val="110"/>
        </w:rPr>
        <w:t xml:space="preserve"> </w:t>
      </w:r>
      <w:r>
        <w:rPr>
          <w:w w:val="110"/>
        </w:rPr>
        <w:t>High</w:t>
      </w:r>
      <w:r>
        <w:rPr>
          <w:spacing w:val="1"/>
          <w:w w:val="110"/>
        </w:rPr>
        <w:t xml:space="preserve"> </w:t>
      </w:r>
      <w:r>
        <w:rPr>
          <w:w w:val="110"/>
        </w:rPr>
        <w:t>correlation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baseline</w:t>
      </w:r>
      <w:r>
        <w:rPr>
          <w:spacing w:val="14"/>
          <w:w w:val="110"/>
        </w:rPr>
        <w:t xml:space="preserve"> </w:t>
      </w:r>
      <w:r>
        <w:rPr>
          <w:w w:val="110"/>
        </w:rPr>
        <w:t>indicates</w:t>
      </w:r>
      <w:r>
        <w:rPr>
          <w:spacing w:val="15"/>
          <w:w w:val="110"/>
        </w:rPr>
        <w:t xml:space="preserve"> </w:t>
      </w:r>
      <w:r>
        <w:rPr>
          <w:w w:val="110"/>
        </w:rPr>
        <w:t>high</w:t>
      </w:r>
      <w:r>
        <w:rPr>
          <w:spacing w:val="14"/>
          <w:w w:val="110"/>
        </w:rPr>
        <w:t xml:space="preserve"> </w:t>
      </w:r>
      <w:r>
        <w:rPr>
          <w:w w:val="110"/>
        </w:rPr>
        <w:t>redundancy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dataset.</w:t>
      </w:r>
    </w:p>
    <w:p w14:paraId="43711B99" w14:textId="77777777" w:rsidR="00E73D05" w:rsidRDefault="00E73D05">
      <w:pPr>
        <w:spacing w:line="297" w:lineRule="auto"/>
        <w:jc w:val="both"/>
        <w:sectPr w:rsidR="00E73D05">
          <w:pgSz w:w="11910" w:h="16840"/>
          <w:pgMar w:top="2180" w:right="1180" w:bottom="1640" w:left="1180" w:header="1949" w:footer="1449" w:gutter="0"/>
          <w:cols w:space="708"/>
        </w:sectPr>
      </w:pPr>
    </w:p>
    <w:p w14:paraId="653C8AE1" w14:textId="77777777" w:rsidR="00E73D05" w:rsidRDefault="00E73D05">
      <w:pPr>
        <w:pStyle w:val="BodyText"/>
      </w:pPr>
    </w:p>
    <w:p w14:paraId="5EA8D2D2" w14:textId="77777777" w:rsidR="00E73D05" w:rsidRDefault="00E73D05">
      <w:pPr>
        <w:pStyle w:val="BodyText"/>
        <w:spacing w:before="7"/>
        <w:rPr>
          <w:sz w:val="17"/>
        </w:rPr>
      </w:pPr>
    </w:p>
    <w:p w14:paraId="0DACB083" w14:textId="77777777" w:rsidR="00E73D05" w:rsidRDefault="009C1F7F">
      <w:pPr>
        <w:pStyle w:val="Heading1"/>
        <w:numPr>
          <w:ilvl w:val="1"/>
          <w:numId w:val="2"/>
        </w:numPr>
        <w:tabs>
          <w:tab w:val="left" w:pos="690"/>
          <w:tab w:val="left" w:pos="691"/>
        </w:tabs>
        <w:ind w:hanging="573"/>
      </w:pPr>
      <w:r>
        <w:rPr>
          <w:w w:val="110"/>
        </w:rPr>
        <w:t>Random</w:t>
      </w:r>
      <w:r>
        <w:rPr>
          <w:spacing w:val="-12"/>
          <w:w w:val="110"/>
        </w:rPr>
        <w:t xml:space="preserve"> </w:t>
      </w:r>
      <w:r>
        <w:rPr>
          <w:w w:val="110"/>
        </w:rPr>
        <w:t>Forest</w:t>
      </w:r>
    </w:p>
    <w:p w14:paraId="34FC4C7C" w14:textId="77777777" w:rsidR="00E73D05" w:rsidRDefault="009C1F7F">
      <w:pPr>
        <w:pStyle w:val="BodyText"/>
        <w:spacing w:before="198" w:line="290" w:lineRule="auto"/>
        <w:ind w:left="118" w:right="381"/>
        <w:jc w:val="both"/>
        <w:rPr>
          <w:rFonts w:ascii="Century" w:hAnsi="Century"/>
        </w:rPr>
      </w:pPr>
      <w:r>
        <w:rPr>
          <w:w w:val="110"/>
        </w:rPr>
        <w:t xml:space="preserve">Random forest regression models were created with </w:t>
      </w:r>
      <w:proofErr w:type="spellStart"/>
      <w:r>
        <w:rPr>
          <w:w w:val="110"/>
        </w:rPr>
        <w:t>SciKit-Learn’s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RandomForestRegressor</w:t>
      </w:r>
      <w:proofErr w:type="spellEnd"/>
      <w:r>
        <w:rPr>
          <w:w w:val="110"/>
        </w:rPr>
        <w:t xml:space="preserve"> function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default</w:t>
      </w:r>
      <w:r>
        <w:rPr>
          <w:spacing w:val="-11"/>
          <w:w w:val="110"/>
        </w:rPr>
        <w:t xml:space="preserve"> </w:t>
      </w:r>
      <w:r>
        <w:rPr>
          <w:w w:val="110"/>
        </w:rPr>
        <w:t>hyperparameters.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specifics</w:t>
      </w:r>
      <w:r>
        <w:rPr>
          <w:spacing w:val="-11"/>
          <w:w w:val="110"/>
        </w:rPr>
        <w:t xml:space="preserve"> </w:t>
      </w:r>
      <w:r>
        <w:rPr>
          <w:w w:val="110"/>
        </w:rPr>
        <w:t>regarding</w:t>
      </w:r>
      <w:r>
        <w:rPr>
          <w:spacing w:val="-11"/>
          <w:w w:val="110"/>
        </w:rPr>
        <w:t xml:space="preserve"> </w:t>
      </w:r>
      <w:r>
        <w:rPr>
          <w:w w:val="110"/>
        </w:rPr>
        <w:t>these,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found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appendix</w:t>
      </w:r>
      <w:r>
        <w:rPr>
          <w:spacing w:val="-11"/>
          <w:w w:val="110"/>
        </w:rPr>
        <w:t xml:space="preserve"> </w:t>
      </w:r>
      <w:r>
        <w:rPr>
          <w:rFonts w:ascii="Century" w:hAnsi="Century"/>
          <w:w w:val="110"/>
        </w:rPr>
        <w:t>??</w:t>
      </w:r>
      <w:r>
        <w:rPr>
          <w:w w:val="110"/>
        </w:rPr>
        <w:t>.</w:t>
      </w:r>
      <w:r>
        <w:rPr>
          <w:spacing w:val="17"/>
          <w:w w:val="110"/>
        </w:rPr>
        <w:t xml:space="preserve"> </w:t>
      </w:r>
      <w:r>
        <w:rPr>
          <w:rFonts w:ascii="Century" w:hAnsi="Century"/>
          <w:w w:val="110"/>
        </w:rPr>
        <w:t>MAN-</w:t>
      </w:r>
      <w:r>
        <w:rPr>
          <w:rFonts w:ascii="Century" w:hAnsi="Century"/>
          <w:spacing w:val="-59"/>
          <w:w w:val="110"/>
        </w:rPr>
        <w:t xml:space="preserve"> </w:t>
      </w:r>
      <w:r>
        <w:rPr>
          <w:rFonts w:ascii="Century" w:hAnsi="Century"/>
          <w:w w:val="110"/>
        </w:rPr>
        <w:t>GLER</w:t>
      </w:r>
      <w:r>
        <w:rPr>
          <w:rFonts w:ascii="Century" w:hAnsi="Century"/>
          <w:spacing w:val="16"/>
          <w:w w:val="110"/>
        </w:rPr>
        <w:t xml:space="preserve"> </w:t>
      </w:r>
      <w:r>
        <w:rPr>
          <w:rFonts w:ascii="Century" w:hAnsi="Century"/>
          <w:w w:val="110"/>
        </w:rPr>
        <w:t>REFERENCE</w:t>
      </w:r>
    </w:p>
    <w:p w14:paraId="4E0F020B" w14:textId="77777777" w:rsidR="00E73D05" w:rsidRDefault="00E73D05">
      <w:pPr>
        <w:pStyle w:val="BodyText"/>
        <w:rPr>
          <w:rFonts w:ascii="Century"/>
          <w:sz w:val="27"/>
        </w:rPr>
      </w:pPr>
    </w:p>
    <w:p w14:paraId="30CE4766" w14:textId="77777777" w:rsidR="00E73D05" w:rsidRDefault="009C1F7F">
      <w:pPr>
        <w:pStyle w:val="BodyText"/>
        <w:spacing w:before="1" w:line="297" w:lineRule="auto"/>
        <w:ind w:left="118" w:right="381"/>
        <w:jc w:val="both"/>
      </w:pPr>
      <w:r>
        <w:rPr>
          <w:w w:val="105"/>
        </w:rPr>
        <w:t>5 fold cross-validation was used in order to ensure a correct estimate of the performance of the model.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5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models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yielded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cross-validation</w:t>
      </w:r>
      <w:r>
        <w:rPr>
          <w:spacing w:val="-9"/>
          <w:w w:val="110"/>
        </w:rPr>
        <w:t xml:space="preserve"> </w:t>
      </w:r>
      <w:r>
        <w:rPr>
          <w:w w:val="110"/>
        </w:rPr>
        <w:t>were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ensemble</w:t>
      </w:r>
      <w:r>
        <w:rPr>
          <w:spacing w:val="-10"/>
          <w:w w:val="110"/>
        </w:rPr>
        <w:t xml:space="preserve"> </w:t>
      </w:r>
      <w:r>
        <w:rPr>
          <w:w w:val="110"/>
        </w:rPr>
        <w:t>model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any</w:t>
      </w:r>
      <w:r>
        <w:rPr>
          <w:spacing w:val="-9"/>
          <w:w w:val="110"/>
        </w:rPr>
        <w:t xml:space="preserve"> </w:t>
      </w:r>
      <w:r>
        <w:rPr>
          <w:w w:val="110"/>
        </w:rPr>
        <w:t>predictions</w:t>
      </w:r>
      <w:r>
        <w:rPr>
          <w:spacing w:val="-47"/>
          <w:w w:val="110"/>
        </w:rPr>
        <w:t xml:space="preserve"> </w:t>
      </w:r>
      <w:r>
        <w:rPr>
          <w:w w:val="110"/>
        </w:rPr>
        <w:t>on</w:t>
      </w:r>
      <w:r>
        <w:rPr>
          <w:spacing w:val="17"/>
          <w:w w:val="110"/>
        </w:rPr>
        <w:t xml:space="preserve"> </w:t>
      </w:r>
      <w:r>
        <w:rPr>
          <w:w w:val="110"/>
        </w:rPr>
        <w:t>other</w:t>
      </w:r>
      <w:r>
        <w:rPr>
          <w:spacing w:val="17"/>
          <w:w w:val="110"/>
        </w:rPr>
        <w:t xml:space="preserve"> </w:t>
      </w:r>
      <w:r>
        <w:rPr>
          <w:w w:val="110"/>
        </w:rPr>
        <w:t>datasets.</w:t>
      </w:r>
    </w:p>
    <w:sectPr w:rsidR="00E73D05">
      <w:pgSz w:w="11910" w:h="16840"/>
      <w:pgMar w:top="2180" w:right="1180" w:bottom="1640" w:left="1180" w:header="1949" w:footer="1449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Morten Nielsen" w:date="2021-11-30T13:40:00Z" w:initials="MN">
    <w:p w14:paraId="5A62BE93" w14:textId="3A472D59" w:rsidR="00923B6C" w:rsidRDefault="00923B6C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32" w:author="Morten Nielsen" w:date="2021-11-30T13:40:00Z" w:initials="MN">
    <w:p w14:paraId="711B6115" w14:textId="610C376A" w:rsidR="00923B6C" w:rsidRDefault="00923B6C">
      <w:pPr>
        <w:pStyle w:val="CommentText"/>
      </w:pPr>
      <w:r>
        <w:rPr>
          <w:rStyle w:val="CommentReference"/>
        </w:rPr>
        <w:annotationRef/>
      </w:r>
      <w:r>
        <w:t>Using what gap penalty values?</w:t>
      </w:r>
    </w:p>
  </w:comment>
  <w:comment w:id="33" w:author="Morten Nielsen" w:date="2021-11-30T13:41:00Z" w:initials="MN">
    <w:p w14:paraId="2CB6C6EF" w14:textId="100D7EE5" w:rsidR="00923B6C" w:rsidRDefault="00923B6C">
      <w:pPr>
        <w:pStyle w:val="CommentText"/>
      </w:pPr>
      <w:r>
        <w:rPr>
          <w:rStyle w:val="CommentReference"/>
        </w:rPr>
        <w:annotationRef/>
      </w:r>
      <w:r>
        <w:t>Why didn’t you use the same relation as for global alignment (</w:t>
      </w:r>
      <w:proofErr w:type="spellStart"/>
      <w:r>
        <w:t>i.e</w:t>
      </w:r>
      <w:proofErr w:type="spellEnd"/>
      <w:r>
        <w:t xml:space="preserve"> eq 2)?</w:t>
      </w:r>
    </w:p>
  </w:comment>
  <w:comment w:id="34" w:author="Morten Nielsen" w:date="2021-11-30T13:43:00Z" w:initials="MN">
    <w:p w14:paraId="70C9DC93" w14:textId="2EA34F32" w:rsidR="00923B6C" w:rsidRDefault="00923B6C">
      <w:pPr>
        <w:pStyle w:val="CommentText"/>
      </w:pPr>
      <w:r>
        <w:rPr>
          <w:rStyle w:val="CommentReference"/>
        </w:rPr>
        <w:annotationRef/>
      </w:r>
      <w:r>
        <w:t>Add a reference to this method</w:t>
      </w:r>
    </w:p>
  </w:comment>
  <w:comment w:id="35" w:author="Morten Nielsen" w:date="2021-11-30T13:43:00Z" w:initials="MN">
    <w:p w14:paraId="4A21F8B8" w14:textId="206BB0D3" w:rsidR="00923B6C" w:rsidRDefault="00923B6C">
      <w:pPr>
        <w:pStyle w:val="CommentText"/>
      </w:pPr>
      <w:r>
        <w:rPr>
          <w:rStyle w:val="CommentReference"/>
        </w:rPr>
        <w:annotationRef/>
      </w:r>
      <w:r>
        <w:t>Add reference</w:t>
      </w:r>
    </w:p>
  </w:comment>
  <w:comment w:id="36" w:author="Morten Nielsen" w:date="2021-11-30T13:44:00Z" w:initials="MN">
    <w:p w14:paraId="5E6B5113" w14:textId="1878F26B" w:rsidR="00923B6C" w:rsidRDefault="00923B6C">
      <w:pPr>
        <w:pStyle w:val="CommentText"/>
      </w:pPr>
      <w:r>
        <w:rPr>
          <w:rStyle w:val="CommentReference"/>
        </w:rPr>
        <w:annotationRef/>
      </w:r>
      <w:r>
        <w:t>It is actually the likelihood for HLA antigen presentation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2BE93" w15:done="0"/>
  <w15:commentEx w15:paraId="711B6115" w15:done="0"/>
  <w15:commentEx w15:paraId="2CB6C6EF" w15:done="0"/>
  <w15:commentEx w15:paraId="70C9DC93" w15:done="0"/>
  <w15:commentEx w15:paraId="4A21F8B8" w15:done="0"/>
  <w15:commentEx w15:paraId="5E6B51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0A835" w16cex:dateUtc="2021-11-30T12:40:00Z"/>
  <w16cex:commentExtensible w16cex:durableId="2550A869" w16cex:dateUtc="2021-11-30T12:40:00Z"/>
  <w16cex:commentExtensible w16cex:durableId="2550A893" w16cex:dateUtc="2021-11-30T12:41:00Z"/>
  <w16cex:commentExtensible w16cex:durableId="2550A906" w16cex:dateUtc="2021-11-30T12:43:00Z"/>
  <w16cex:commentExtensible w16cex:durableId="2550A91C" w16cex:dateUtc="2021-11-30T12:43:00Z"/>
  <w16cex:commentExtensible w16cex:durableId="2550A949" w16cex:dateUtc="2021-11-30T1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2BE93" w16cid:durableId="2550A835"/>
  <w16cid:commentId w16cid:paraId="711B6115" w16cid:durableId="2550A869"/>
  <w16cid:commentId w16cid:paraId="2CB6C6EF" w16cid:durableId="2550A893"/>
  <w16cid:commentId w16cid:paraId="70C9DC93" w16cid:durableId="2550A906"/>
  <w16cid:commentId w16cid:paraId="4A21F8B8" w16cid:durableId="2550A91C"/>
  <w16cid:commentId w16cid:paraId="5E6B5113" w16cid:durableId="2550A9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4359E" w14:textId="77777777" w:rsidR="0097728D" w:rsidRDefault="0097728D">
      <w:r>
        <w:separator/>
      </w:r>
    </w:p>
  </w:endnote>
  <w:endnote w:type="continuationSeparator" w:id="0">
    <w:p w14:paraId="43D81E59" w14:textId="77777777" w:rsidR="0097728D" w:rsidRDefault="00977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1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1AB1" w14:textId="77777777" w:rsidR="00E73D05" w:rsidRDefault="00AC529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88000" behindDoc="1" locked="0" layoutInCell="1" allowOverlap="1" wp14:anchorId="26D0EA9A" wp14:editId="37C4DDBA">
              <wp:simplePos x="0" y="0"/>
              <wp:positionH relativeFrom="page">
                <wp:posOffset>3333750</wp:posOffset>
              </wp:positionH>
              <wp:positionV relativeFrom="page">
                <wp:posOffset>9632315</wp:posOffset>
              </wp:positionV>
              <wp:extent cx="724535" cy="154940"/>
              <wp:effectExtent l="0" t="0" r="12065" b="10160"/>
              <wp:wrapNone/>
              <wp:docPr id="40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2453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9B179" w14:textId="77777777" w:rsidR="00E73D05" w:rsidRDefault="009C1F7F">
                          <w:pPr>
                            <w:pStyle w:val="BodyText"/>
                            <w:spacing w:line="226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3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t>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0EA9A" id="_x0000_t202" coordsize="21600,21600" o:spt="202" path="m,l,21600r21600,l21600,xe">
              <v:stroke joinstyle="miter"/>
              <v:path gradientshapeok="t" o:connecttype="rect"/>
            </v:shapetype>
            <v:shape id="docshape2" o:spid="_x0000_s1053" type="#_x0000_t202" style="position:absolute;margin-left:262.5pt;margin-top:758.45pt;width:57.05pt;height:12.2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" filled="f" stroked="f">
              <v:path arrowok="t"/>
              <v:textbox inset="0,0,0,0">
                <w:txbxContent>
                  <w:p w14:paraId="17D9B179" w14:textId="77777777" w:rsidR="00E73D05" w:rsidRDefault="009C1F7F">
                    <w:pPr>
                      <w:pStyle w:val="Brdtekst"/>
                      <w:spacing w:line="226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spacing w:val="3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83A2E" w14:textId="77777777" w:rsidR="0097728D" w:rsidRDefault="0097728D">
      <w:r>
        <w:separator/>
      </w:r>
    </w:p>
  </w:footnote>
  <w:footnote w:type="continuationSeparator" w:id="0">
    <w:p w14:paraId="322A5A8C" w14:textId="77777777" w:rsidR="0097728D" w:rsidRDefault="00977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50A66" w14:textId="77777777" w:rsidR="00E73D05" w:rsidRDefault="00AC529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86976" behindDoc="1" locked="0" layoutInCell="1" allowOverlap="1" wp14:anchorId="29C69156" wp14:editId="41C25421">
              <wp:simplePos x="0" y="0"/>
              <wp:positionH relativeFrom="page">
                <wp:posOffset>824230</wp:posOffset>
              </wp:positionH>
              <wp:positionV relativeFrom="page">
                <wp:posOffset>1385570</wp:posOffset>
              </wp:positionV>
              <wp:extent cx="5743575" cy="0"/>
              <wp:effectExtent l="0" t="0" r="9525" b="12700"/>
              <wp:wrapNone/>
              <wp:docPr id="4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471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D661F" id="Line 3" o:spid="_x0000_s1026" style="position:absolute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4.9pt,109.1pt" to="517.15pt,10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" strokeweight=".1311mm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7488" behindDoc="1" locked="0" layoutInCell="1" allowOverlap="1" wp14:anchorId="57223F31" wp14:editId="57DF2666">
              <wp:simplePos x="0" y="0"/>
              <wp:positionH relativeFrom="page">
                <wp:posOffset>5951220</wp:posOffset>
              </wp:positionH>
              <wp:positionV relativeFrom="page">
                <wp:posOffset>1224915</wp:posOffset>
              </wp:positionV>
              <wp:extent cx="629285" cy="154940"/>
              <wp:effectExtent l="0" t="0" r="5715" b="10160"/>
              <wp:wrapNone/>
              <wp:docPr id="4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2928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F0AB1" w14:textId="77777777" w:rsidR="00E73D05" w:rsidRDefault="009C1F7F">
                          <w:pPr>
                            <w:pStyle w:val="BodyText"/>
                            <w:spacing w:line="226" w:lineRule="exact"/>
                            <w:ind w:left="20"/>
                          </w:pPr>
                          <w:r>
                            <w:t>14-12-2021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23F3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52" type="#_x0000_t202" style="position:absolute;margin-left:468.6pt;margin-top:96.45pt;width:49.55pt;height:12.2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" filled="f" stroked="f">
              <v:path arrowok="t"/>
              <v:textbox inset="0,0,0,0">
                <w:txbxContent>
                  <w:p w14:paraId="2EEF0AB1" w14:textId="77777777" w:rsidR="00E73D05" w:rsidRDefault="009C1F7F">
                    <w:pPr>
                      <w:pStyle w:val="Brdtekst"/>
                      <w:spacing w:line="226" w:lineRule="exact"/>
                      <w:ind w:left="20"/>
                    </w:pPr>
                    <w:r>
                      <w:t>14-12-2021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5D8F"/>
    <w:multiLevelType w:val="hybridMultilevel"/>
    <w:tmpl w:val="0F3606F0"/>
    <w:lvl w:ilvl="0" w:tplc="9A8A0B7C">
      <w:start w:val="1"/>
      <w:numFmt w:val="decimal"/>
      <w:lvlText w:val="%1."/>
      <w:lvlJc w:val="left"/>
      <w:pPr>
        <w:ind w:left="627" w:hanging="2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20"/>
        <w:szCs w:val="20"/>
        <w:lang w:val="en-US" w:eastAsia="en-US" w:bidi="ar-SA"/>
      </w:rPr>
    </w:lvl>
    <w:lvl w:ilvl="1" w:tplc="D4429140"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2" w:tplc="B0BEED16">
      <w:numFmt w:val="bullet"/>
      <w:lvlText w:val="•"/>
      <w:lvlJc w:val="left"/>
      <w:pPr>
        <w:ind w:left="2405" w:hanging="261"/>
      </w:pPr>
      <w:rPr>
        <w:rFonts w:hint="default"/>
        <w:lang w:val="en-US" w:eastAsia="en-US" w:bidi="ar-SA"/>
      </w:rPr>
    </w:lvl>
    <w:lvl w:ilvl="3" w:tplc="0304121C">
      <w:numFmt w:val="bullet"/>
      <w:lvlText w:val="•"/>
      <w:lvlJc w:val="left"/>
      <w:pPr>
        <w:ind w:left="3297" w:hanging="261"/>
      </w:pPr>
      <w:rPr>
        <w:rFonts w:hint="default"/>
        <w:lang w:val="en-US" w:eastAsia="en-US" w:bidi="ar-SA"/>
      </w:rPr>
    </w:lvl>
    <w:lvl w:ilvl="4" w:tplc="4446A84C">
      <w:numFmt w:val="bullet"/>
      <w:lvlText w:val="•"/>
      <w:lvlJc w:val="left"/>
      <w:pPr>
        <w:ind w:left="4190" w:hanging="261"/>
      </w:pPr>
      <w:rPr>
        <w:rFonts w:hint="default"/>
        <w:lang w:val="en-US" w:eastAsia="en-US" w:bidi="ar-SA"/>
      </w:rPr>
    </w:lvl>
    <w:lvl w:ilvl="5" w:tplc="03D435F0">
      <w:numFmt w:val="bullet"/>
      <w:lvlText w:val="•"/>
      <w:lvlJc w:val="left"/>
      <w:pPr>
        <w:ind w:left="5082" w:hanging="261"/>
      </w:pPr>
      <w:rPr>
        <w:rFonts w:hint="default"/>
        <w:lang w:val="en-US" w:eastAsia="en-US" w:bidi="ar-SA"/>
      </w:rPr>
    </w:lvl>
    <w:lvl w:ilvl="6" w:tplc="B8A2D1C2">
      <w:numFmt w:val="bullet"/>
      <w:lvlText w:val="•"/>
      <w:lvlJc w:val="left"/>
      <w:pPr>
        <w:ind w:left="5975" w:hanging="261"/>
      </w:pPr>
      <w:rPr>
        <w:rFonts w:hint="default"/>
        <w:lang w:val="en-US" w:eastAsia="en-US" w:bidi="ar-SA"/>
      </w:rPr>
    </w:lvl>
    <w:lvl w:ilvl="7" w:tplc="74C412C6">
      <w:numFmt w:val="bullet"/>
      <w:lvlText w:val="•"/>
      <w:lvlJc w:val="left"/>
      <w:pPr>
        <w:ind w:left="6867" w:hanging="261"/>
      </w:pPr>
      <w:rPr>
        <w:rFonts w:hint="default"/>
        <w:lang w:val="en-US" w:eastAsia="en-US" w:bidi="ar-SA"/>
      </w:rPr>
    </w:lvl>
    <w:lvl w:ilvl="8" w:tplc="75A0EE7C">
      <w:numFmt w:val="bullet"/>
      <w:lvlText w:val="•"/>
      <w:lvlJc w:val="left"/>
      <w:pPr>
        <w:ind w:left="7760" w:hanging="261"/>
      </w:pPr>
      <w:rPr>
        <w:rFonts w:hint="default"/>
        <w:lang w:val="en-US" w:eastAsia="en-US" w:bidi="ar-SA"/>
      </w:rPr>
    </w:lvl>
  </w:abstractNum>
  <w:abstractNum w:abstractNumId="1" w15:restartNumberingAfterBreak="0">
    <w:nsid w:val="670E4BBA"/>
    <w:multiLevelType w:val="multilevel"/>
    <w:tmpl w:val="948091A4"/>
    <w:lvl w:ilvl="0">
      <w:start w:val="3"/>
      <w:numFmt w:val="decimal"/>
      <w:lvlText w:val="%1"/>
      <w:lvlJc w:val="left"/>
      <w:pPr>
        <w:ind w:left="570" w:hanging="452"/>
        <w:jc w:val="left"/>
      </w:pPr>
      <w:rPr>
        <w:rFonts w:ascii="Century" w:eastAsia="Century" w:hAnsi="Century" w:cs="Century" w:hint="default"/>
        <w:b w:val="0"/>
        <w:bCs w:val="0"/>
        <w:i w:val="0"/>
        <w:iCs w:val="0"/>
        <w:w w:val="104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572"/>
        <w:jc w:val="left"/>
      </w:pPr>
      <w:rPr>
        <w:rFonts w:ascii="Century" w:eastAsia="Century" w:hAnsi="Century" w:cs="Century" w:hint="default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3" w:hanging="716"/>
        <w:jc w:val="left"/>
      </w:pPr>
      <w:rPr>
        <w:rFonts w:ascii="Century" w:eastAsia="Century" w:hAnsi="Century" w:cs="Century" w:hint="default"/>
        <w:b w:val="0"/>
        <w:bCs w:val="0"/>
        <w:i w:val="0"/>
        <w:iCs w:val="0"/>
        <w:w w:val="105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627" w:hanging="204"/>
      </w:pPr>
      <w:rPr>
        <w:rFonts w:ascii="Arial" w:eastAsia="Arial" w:hAnsi="Arial" w:cs="Arial" w:hint="default"/>
        <w:b w:val="0"/>
        <w:bCs w:val="0"/>
        <w:i w:val="0"/>
        <w:iCs w:val="0"/>
        <w:w w:val="144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2083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27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70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14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58" w:hanging="20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05"/>
    <w:rsid w:val="005A032A"/>
    <w:rsid w:val="00923B6C"/>
    <w:rsid w:val="0097728D"/>
    <w:rsid w:val="009C1F7F"/>
    <w:rsid w:val="00AC529E"/>
    <w:rsid w:val="00E50256"/>
    <w:rsid w:val="00E7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A4101"/>
  <w15:docId w15:val="{DC02C1E2-39C8-2545-9783-6DFAA985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90" w:hanging="573"/>
      <w:outlineLvl w:val="0"/>
    </w:pPr>
    <w:rPr>
      <w:rFonts w:ascii="Century" w:eastAsia="Century" w:hAnsi="Century" w:cs="Centur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2"/>
      <w:ind w:left="570" w:hanging="453"/>
    </w:pPr>
    <w:rPr>
      <w:rFonts w:ascii="Century" w:eastAsia="Century" w:hAnsi="Century" w:cs="Century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90" w:hanging="573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23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B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B6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B6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Bachelorprojekt (1)</vt:lpstr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Bachelorprojekt (1)</dc:title>
  <dc:creator>Joachim Breitenstein</dc:creator>
  <cp:lastModifiedBy>Morten Nielsen</cp:lastModifiedBy>
  <cp:revision>2</cp:revision>
  <dcterms:created xsi:type="dcterms:W3CDTF">2021-11-30T12:46:00Z</dcterms:created>
  <dcterms:modified xsi:type="dcterms:W3CDTF">2021-11-30T12:46:00Z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Billedfremviser</vt:lpwstr>
  </property>
  <property fmtid="{D5CDD505-2E9C-101B-9397-08002B2CF9AE}" pid="4" name="LastSaved">
    <vt:filetime>2021-11-29T00:00:00Z</vt:filetime>
  </property>
</Properties>
</file>